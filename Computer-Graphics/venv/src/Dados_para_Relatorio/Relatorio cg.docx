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EA9" w:rsidRPr="00B23A62" w:rsidRDefault="00364EA9" w:rsidP="00364EA9">
      <w:pPr>
        <w:pStyle w:val="Standard"/>
        <w:spacing w:after="0" w:line="360" w:lineRule="auto"/>
        <w:jc w:val="center"/>
        <w:rPr>
          <w:rFonts w:ascii="Times New Roman" w:hAnsi="Times New Roman" w:cs="Arial"/>
          <w:sz w:val="24"/>
          <w:szCs w:val="24"/>
        </w:rPr>
      </w:pPr>
      <w:r w:rsidRPr="00B23A62">
        <w:rPr>
          <w:rFonts w:ascii="Times New Roman" w:hAnsi="Times New Roman" w:cs="Arial"/>
          <w:sz w:val="24"/>
          <w:szCs w:val="24"/>
        </w:rPr>
        <w:t xml:space="preserve">INSTITUTO FEDERAL DE EDUCAÇÃO, CIÊNCIA E TECNOLOGIA DO CEARÁ –CAMPOS FORTALEZA </w:t>
      </w:r>
    </w:p>
    <w:p w:rsidR="00364EA9" w:rsidRPr="00B23A62" w:rsidRDefault="00364EA9" w:rsidP="00364EA9">
      <w:pPr>
        <w:pStyle w:val="Standard"/>
        <w:spacing w:after="0" w:line="360" w:lineRule="auto"/>
        <w:jc w:val="center"/>
        <w:rPr>
          <w:rFonts w:ascii="Times New Roman" w:hAnsi="Times New Roman" w:cs="Arial"/>
          <w:sz w:val="24"/>
          <w:szCs w:val="24"/>
        </w:rPr>
      </w:pPr>
      <w:r w:rsidRPr="00B23A62">
        <w:rPr>
          <w:rFonts w:ascii="Times New Roman" w:hAnsi="Times New Roman" w:cs="Arial"/>
          <w:sz w:val="24"/>
          <w:szCs w:val="24"/>
        </w:rPr>
        <w:t>CURSO DE ENGENHARIA DA COMPUTAÇÃO</w:t>
      </w:r>
    </w:p>
    <w:p w:rsidR="00364EA9" w:rsidRPr="00B23A62" w:rsidRDefault="00364EA9" w:rsidP="00364EA9">
      <w:pPr>
        <w:pStyle w:val="Standard"/>
        <w:spacing w:after="0" w:line="360" w:lineRule="auto"/>
        <w:jc w:val="center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jc w:val="center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jc w:val="center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jc w:val="center"/>
        <w:rPr>
          <w:rFonts w:ascii="Times New Roman" w:hAnsi="Times New Roman" w:cs="Arial"/>
          <w:sz w:val="24"/>
          <w:szCs w:val="24"/>
        </w:rPr>
      </w:pPr>
      <w:r w:rsidRPr="00B23A62">
        <w:rPr>
          <w:rFonts w:ascii="Times New Roman" w:hAnsi="Times New Roman" w:cs="Arial"/>
          <w:sz w:val="24"/>
          <w:szCs w:val="24"/>
        </w:rPr>
        <w:t>ANDRÉ VIEIRA DA SILVA</w:t>
      </w: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jc w:val="center"/>
        <w:rPr>
          <w:rFonts w:ascii="Times New Roman" w:hAnsi="Times New Roman" w:cs="Arial"/>
          <w:b/>
          <w:sz w:val="24"/>
          <w:szCs w:val="24"/>
        </w:rPr>
      </w:pPr>
      <w:r w:rsidRPr="00B23A62">
        <w:rPr>
          <w:rFonts w:ascii="Times New Roman" w:hAnsi="Times New Roman" w:cs="Arial"/>
          <w:b/>
          <w:sz w:val="24"/>
          <w:szCs w:val="24"/>
        </w:rPr>
        <w:t>Relatório sobre algoritmo Raytrace implementação em linguagem python.</w:t>
      </w: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b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b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b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b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b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b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b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jc w:val="center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jc w:val="center"/>
        <w:rPr>
          <w:rFonts w:ascii="Times New Roman" w:hAnsi="Times New Roman" w:cs="Arial"/>
          <w:sz w:val="24"/>
          <w:szCs w:val="24"/>
        </w:rPr>
      </w:pPr>
      <w:r w:rsidRPr="00B23A62">
        <w:rPr>
          <w:rFonts w:ascii="Times New Roman" w:hAnsi="Times New Roman" w:cs="Arial"/>
          <w:sz w:val="24"/>
          <w:szCs w:val="24"/>
        </w:rPr>
        <w:t>FORTALEZA,2018</w:t>
      </w:r>
    </w:p>
    <w:p w:rsidR="00364EA9" w:rsidRPr="00B23A62" w:rsidRDefault="00364EA9" w:rsidP="00364EA9">
      <w:pPr>
        <w:pStyle w:val="Standard"/>
        <w:pageBreakBefore/>
        <w:spacing w:after="0" w:line="360" w:lineRule="auto"/>
        <w:jc w:val="center"/>
        <w:rPr>
          <w:rFonts w:ascii="Times New Roman" w:hAnsi="Times New Roman" w:cs="Arial"/>
          <w:sz w:val="24"/>
          <w:szCs w:val="24"/>
        </w:rPr>
      </w:pPr>
      <w:r w:rsidRPr="00B23A62">
        <w:rPr>
          <w:rFonts w:ascii="Times New Roman" w:hAnsi="Times New Roman" w:cs="Arial"/>
          <w:sz w:val="24"/>
          <w:szCs w:val="24"/>
        </w:rPr>
        <w:lastRenderedPageBreak/>
        <w:t>ANDRE VIEIRA DA SILVA</w:t>
      </w:r>
    </w:p>
    <w:p w:rsidR="00364EA9" w:rsidRPr="00B23A62" w:rsidRDefault="00364EA9" w:rsidP="00364EA9">
      <w:pPr>
        <w:pStyle w:val="Standard"/>
        <w:spacing w:after="0" w:line="360" w:lineRule="auto"/>
        <w:jc w:val="center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jc w:val="center"/>
        <w:rPr>
          <w:rFonts w:ascii="Times New Roman" w:hAnsi="Times New Roman" w:cs="Arial"/>
          <w:b/>
          <w:sz w:val="24"/>
          <w:szCs w:val="24"/>
        </w:rPr>
      </w:pPr>
      <w:r w:rsidRPr="00B23A62">
        <w:rPr>
          <w:rFonts w:ascii="Times New Roman" w:hAnsi="Times New Roman" w:cs="Arial"/>
          <w:b/>
          <w:sz w:val="24"/>
          <w:szCs w:val="24"/>
        </w:rPr>
        <w:t>Relatório sobre algoritmo Raytrace implementação em linguagem python.</w:t>
      </w:r>
    </w:p>
    <w:p w:rsidR="00364EA9" w:rsidRPr="00B23A62" w:rsidRDefault="00364EA9" w:rsidP="00364EA9">
      <w:pPr>
        <w:pStyle w:val="Standard"/>
        <w:spacing w:after="0" w:line="36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240" w:lineRule="auto"/>
        <w:ind w:left="4536"/>
        <w:jc w:val="both"/>
        <w:rPr>
          <w:rFonts w:ascii="Times New Roman" w:hAnsi="Times New Roman"/>
        </w:rPr>
      </w:pPr>
      <w:r w:rsidRPr="00B23A62">
        <w:rPr>
          <w:rFonts w:ascii="Times New Roman" w:hAnsi="Times New Roman" w:cs="Arial"/>
          <w:sz w:val="20"/>
          <w:szCs w:val="20"/>
        </w:rPr>
        <w:t>Relatório técnico apresentado como requisito para aprovação na disciplina de Computação Gráfica.</w:t>
      </w:r>
    </w:p>
    <w:p w:rsidR="00364EA9" w:rsidRPr="00B23A62" w:rsidRDefault="00364EA9" w:rsidP="00364EA9">
      <w:pPr>
        <w:pStyle w:val="Standard"/>
        <w:spacing w:after="0" w:line="240" w:lineRule="auto"/>
        <w:ind w:left="4536"/>
        <w:rPr>
          <w:rFonts w:ascii="Times New Roman" w:hAnsi="Times New Roman" w:cs="Arial"/>
          <w:sz w:val="20"/>
          <w:szCs w:val="20"/>
        </w:rPr>
      </w:pPr>
    </w:p>
    <w:p w:rsidR="00364EA9" w:rsidRPr="00B23A62" w:rsidRDefault="00364EA9" w:rsidP="00364EA9">
      <w:pPr>
        <w:pStyle w:val="Standard"/>
        <w:spacing w:after="0" w:line="240" w:lineRule="auto"/>
        <w:ind w:left="4536"/>
        <w:rPr>
          <w:rFonts w:ascii="Times New Roman" w:hAnsi="Times New Roman" w:cs="Arial"/>
          <w:sz w:val="20"/>
          <w:szCs w:val="20"/>
        </w:rPr>
      </w:pPr>
      <w:r w:rsidRPr="00B23A62">
        <w:rPr>
          <w:rFonts w:ascii="Times New Roman" w:hAnsi="Times New Roman" w:cs="Arial"/>
          <w:sz w:val="20"/>
          <w:szCs w:val="20"/>
        </w:rPr>
        <w:t>Prof. Lucas Silva.</w:t>
      </w:r>
    </w:p>
    <w:p w:rsidR="00364EA9" w:rsidRPr="00B23A62" w:rsidRDefault="00364EA9" w:rsidP="00364EA9">
      <w:pPr>
        <w:pStyle w:val="Standard"/>
        <w:spacing w:after="0" w:line="360" w:lineRule="auto"/>
        <w:ind w:left="4536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jc w:val="center"/>
        <w:rPr>
          <w:rFonts w:ascii="Times New Roman" w:hAnsi="Times New Roman" w:cs="Arial"/>
          <w:sz w:val="24"/>
          <w:szCs w:val="24"/>
        </w:rPr>
      </w:pPr>
      <w:r w:rsidRPr="00B23A62">
        <w:rPr>
          <w:rFonts w:ascii="Times New Roman" w:hAnsi="Times New Roman" w:cs="Arial"/>
          <w:sz w:val="24"/>
          <w:szCs w:val="24"/>
        </w:rPr>
        <w:t>FORTALEZA,2018</w:t>
      </w:r>
    </w:p>
    <w:p w:rsidR="00364EA9" w:rsidRPr="00B23A62" w:rsidRDefault="00364EA9" w:rsidP="00364EA9">
      <w:pPr>
        <w:pStyle w:val="Standard"/>
        <w:pageBreakBefore/>
        <w:jc w:val="center"/>
        <w:rPr>
          <w:rFonts w:ascii="Times New Roman" w:hAnsi="Times New Roman" w:cs="Arial"/>
          <w:b/>
          <w:sz w:val="24"/>
          <w:szCs w:val="24"/>
        </w:rPr>
      </w:pPr>
      <w:r w:rsidRPr="00B23A62">
        <w:rPr>
          <w:rFonts w:ascii="Times New Roman" w:hAnsi="Times New Roman" w:cs="Arial"/>
          <w:b/>
          <w:sz w:val="24"/>
          <w:szCs w:val="24"/>
        </w:rPr>
        <w:lastRenderedPageBreak/>
        <w:t>RESUMO</w:t>
      </w:r>
    </w:p>
    <w:p w:rsidR="00364EA9" w:rsidRPr="00B23A62" w:rsidRDefault="00364EA9" w:rsidP="00364EA9">
      <w:pPr>
        <w:pStyle w:val="Standard"/>
        <w:spacing w:after="0" w:line="360" w:lineRule="auto"/>
        <w:jc w:val="center"/>
        <w:rPr>
          <w:rFonts w:ascii="Times New Roman" w:hAnsi="Times New Roman" w:cs="Arial"/>
          <w:b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jc w:val="center"/>
        <w:rPr>
          <w:rFonts w:ascii="Times New Roman" w:hAnsi="Times New Roman" w:cs="Arial"/>
          <w:b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ind w:firstLine="851"/>
        <w:jc w:val="both"/>
        <w:rPr>
          <w:rFonts w:ascii="Times New Roman" w:hAnsi="Times New Roman" w:cs="Arial"/>
          <w:sz w:val="24"/>
          <w:szCs w:val="24"/>
        </w:rPr>
      </w:pPr>
      <w:r w:rsidRPr="00B23A62">
        <w:rPr>
          <w:rFonts w:ascii="Times New Roman" w:hAnsi="Times New Roman" w:cs="Arial"/>
          <w:sz w:val="24"/>
          <w:szCs w:val="24"/>
        </w:rPr>
        <w:t>Este trabalho apresenta as características exigíveis para a apresentação de um relatório técnico-científico, no que tange a abordagem acerca da implementação do algoritmo de renderização de objetos Raytrace contando com aspectos teóricos pertinentes à elaboração de todas as etapas pertinentes como as etapas de renderização de objetos, iluminação e sombreamentos, e transformações em dimensão 2D.</w:t>
      </w:r>
    </w:p>
    <w:p w:rsidR="00364EA9" w:rsidRPr="00B23A62" w:rsidRDefault="00364EA9" w:rsidP="00364EA9">
      <w:pPr>
        <w:pStyle w:val="Standard"/>
        <w:spacing w:after="0" w:line="360" w:lineRule="auto"/>
        <w:jc w:val="both"/>
        <w:rPr>
          <w:rFonts w:ascii="Times New Roman" w:hAnsi="Times New Roman" w:cs="Arial"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jc w:val="both"/>
        <w:rPr>
          <w:rFonts w:ascii="Times New Roman" w:hAnsi="Times New Roman" w:cs="Arial"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jc w:val="both"/>
        <w:rPr>
          <w:rFonts w:ascii="Times New Roman" w:hAnsi="Times New Roman" w:cs="Arial"/>
          <w:sz w:val="24"/>
          <w:szCs w:val="24"/>
        </w:rPr>
      </w:pPr>
      <w:r w:rsidRPr="00B23A62">
        <w:rPr>
          <w:rFonts w:ascii="Times New Roman" w:hAnsi="Times New Roman" w:cs="Arial"/>
          <w:sz w:val="24"/>
          <w:szCs w:val="24"/>
        </w:rPr>
        <w:t>Palavras-chave: Raytrace, iluminação, sombreamento, transformações, renderização.</w:t>
      </w:r>
    </w:p>
    <w:p w:rsidR="00364EA9" w:rsidRPr="00B23A62" w:rsidRDefault="00364EA9" w:rsidP="00364EA9">
      <w:pPr>
        <w:pStyle w:val="Standard"/>
        <w:spacing w:after="0" w:line="360" w:lineRule="auto"/>
        <w:jc w:val="both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jc w:val="both"/>
        <w:rPr>
          <w:rFonts w:ascii="Times New Roman" w:hAnsi="Times New Roman" w:cs="Arial"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jc w:val="both"/>
        <w:rPr>
          <w:rFonts w:ascii="Times New Roman" w:hAnsi="Times New Roman" w:cs="Arial"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jc w:val="both"/>
        <w:rPr>
          <w:rFonts w:ascii="Times New Roman" w:hAnsi="Times New Roman" w:cs="Arial"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b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b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b/>
          <w:sz w:val="24"/>
          <w:szCs w:val="24"/>
          <w:lang w:eastAsia="pt-BR"/>
        </w:rPr>
      </w:pPr>
    </w:p>
    <w:p w:rsidR="00364EA9" w:rsidRPr="00B23A62" w:rsidRDefault="00364EA9" w:rsidP="00364EA9">
      <w:pPr>
        <w:rPr>
          <w:rFonts w:ascii="Times New Roman" w:hAnsi="Times New Roman"/>
        </w:rPr>
      </w:pPr>
      <w:r w:rsidRPr="00B23A62">
        <w:rPr>
          <w:rFonts w:ascii="Times New Roman" w:hAnsi="Times New Roman" w:hint="eastAsia"/>
        </w:rPr>
        <w:br w:type="page"/>
      </w:r>
    </w:p>
    <w:sdt>
      <w:sdtP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id w:val="1854616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4EA9" w:rsidRPr="00B23A62" w:rsidRDefault="00364EA9" w:rsidP="000A315A">
          <w:pPr>
            <w:pStyle w:val="CabealhodoSumrio"/>
            <w:jc w:val="center"/>
            <w:rPr>
              <w:rFonts w:ascii="Times New Roman" w:hAnsi="Times New Roman"/>
            </w:rPr>
          </w:pPr>
          <w:r w:rsidRPr="00B23A62">
            <w:rPr>
              <w:rFonts w:ascii="Times New Roman" w:hAnsi="Times New Roman"/>
            </w:rPr>
            <w:t>Sumário</w:t>
          </w:r>
        </w:p>
        <w:p w:rsidR="00250D9B" w:rsidRDefault="00364EA9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 w:rsidRPr="00B23A62">
            <w:rPr>
              <w:rFonts w:ascii="Times New Roman" w:hAnsi="Times New Roman"/>
              <w:b/>
              <w:bCs/>
            </w:rPr>
            <w:fldChar w:fldCharType="begin"/>
          </w:r>
          <w:r w:rsidRPr="00B23A62">
            <w:rPr>
              <w:rFonts w:ascii="Times New Roman" w:hAnsi="Times New Roman"/>
              <w:b/>
              <w:bCs/>
            </w:rPr>
            <w:instrText xml:space="preserve"> TOC \o "1-3" \h \z \u </w:instrText>
          </w:r>
          <w:r w:rsidRPr="00B23A62">
            <w:rPr>
              <w:rFonts w:ascii="Times New Roman" w:hAnsi="Times New Roman"/>
              <w:b/>
              <w:bCs/>
            </w:rPr>
            <w:fldChar w:fldCharType="separate"/>
          </w:r>
          <w:hyperlink w:anchor="_Toc530694024" w:history="1">
            <w:r w:rsidR="00250D9B" w:rsidRPr="006D45AC">
              <w:rPr>
                <w:rStyle w:val="Hyperlink"/>
                <w:rFonts w:ascii="Times New Roman" w:hAnsi="Times New Roman"/>
                <w:noProof/>
              </w:rPr>
              <w:t>1.</w:t>
            </w:r>
            <w:r w:rsidR="00250D9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250D9B" w:rsidRPr="006D45AC">
              <w:rPr>
                <w:rStyle w:val="Hyperlink"/>
                <w:rFonts w:ascii="Times New Roman" w:hAnsi="Times New Roman"/>
                <w:noProof/>
              </w:rPr>
              <w:t>INTRODUÇÃO</w:t>
            </w:r>
            <w:r w:rsidR="00250D9B">
              <w:rPr>
                <w:noProof/>
                <w:webHidden/>
              </w:rPr>
              <w:tab/>
            </w:r>
            <w:r w:rsidR="00250D9B">
              <w:rPr>
                <w:noProof/>
                <w:webHidden/>
              </w:rPr>
              <w:fldChar w:fldCharType="begin"/>
            </w:r>
            <w:r w:rsidR="00250D9B">
              <w:rPr>
                <w:noProof/>
                <w:webHidden/>
              </w:rPr>
              <w:instrText xml:space="preserve"> PAGEREF _Toc530694024 \h </w:instrText>
            </w:r>
            <w:r w:rsidR="00250D9B">
              <w:rPr>
                <w:noProof/>
                <w:webHidden/>
              </w:rPr>
            </w:r>
            <w:r w:rsidR="00250D9B">
              <w:rPr>
                <w:noProof/>
                <w:webHidden/>
              </w:rPr>
              <w:fldChar w:fldCharType="separate"/>
            </w:r>
            <w:r w:rsidR="00250D9B">
              <w:rPr>
                <w:rFonts w:hint="eastAsia"/>
                <w:noProof/>
                <w:webHidden/>
              </w:rPr>
              <w:t>5</w:t>
            </w:r>
            <w:r w:rsidR="00250D9B">
              <w:rPr>
                <w:noProof/>
                <w:webHidden/>
              </w:rPr>
              <w:fldChar w:fldCharType="end"/>
            </w:r>
          </w:hyperlink>
        </w:p>
        <w:p w:rsidR="00250D9B" w:rsidRDefault="00EE247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530694025" w:history="1">
            <w:r w:rsidR="00250D9B" w:rsidRPr="006D45AC">
              <w:rPr>
                <w:rStyle w:val="Hyperlink"/>
                <w:rFonts w:ascii="Times New Roman" w:hAnsi="Times New Roman"/>
                <w:noProof/>
                <w:lang w:eastAsia="pt-BR"/>
              </w:rPr>
              <w:t>2.</w:t>
            </w:r>
            <w:r w:rsidR="00250D9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250D9B" w:rsidRPr="006D45AC">
              <w:rPr>
                <w:rStyle w:val="Hyperlink"/>
                <w:rFonts w:ascii="Times New Roman" w:hAnsi="Times New Roman"/>
                <w:noProof/>
              </w:rPr>
              <w:t>DESENVOLVIMENTO</w:t>
            </w:r>
            <w:r w:rsidR="00250D9B">
              <w:rPr>
                <w:noProof/>
                <w:webHidden/>
              </w:rPr>
              <w:tab/>
            </w:r>
            <w:r w:rsidR="00250D9B">
              <w:rPr>
                <w:noProof/>
                <w:webHidden/>
              </w:rPr>
              <w:fldChar w:fldCharType="begin"/>
            </w:r>
            <w:r w:rsidR="00250D9B">
              <w:rPr>
                <w:noProof/>
                <w:webHidden/>
              </w:rPr>
              <w:instrText xml:space="preserve"> PAGEREF _Toc530694025 \h </w:instrText>
            </w:r>
            <w:r w:rsidR="00250D9B">
              <w:rPr>
                <w:noProof/>
                <w:webHidden/>
              </w:rPr>
            </w:r>
            <w:r w:rsidR="00250D9B">
              <w:rPr>
                <w:noProof/>
                <w:webHidden/>
              </w:rPr>
              <w:fldChar w:fldCharType="separate"/>
            </w:r>
            <w:r w:rsidR="00250D9B">
              <w:rPr>
                <w:rFonts w:hint="eastAsia"/>
                <w:noProof/>
                <w:webHidden/>
              </w:rPr>
              <w:t>6</w:t>
            </w:r>
            <w:r w:rsidR="00250D9B">
              <w:rPr>
                <w:noProof/>
                <w:webHidden/>
              </w:rPr>
              <w:fldChar w:fldCharType="end"/>
            </w:r>
          </w:hyperlink>
        </w:p>
        <w:p w:rsidR="00250D9B" w:rsidRDefault="00EE247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530694026" w:history="1">
            <w:r w:rsidR="00250D9B" w:rsidRPr="006D45AC">
              <w:rPr>
                <w:rStyle w:val="Hyperlink"/>
                <w:rFonts w:cs="Arial"/>
                <w:noProof/>
              </w:rPr>
              <w:t>2.1.</w:t>
            </w:r>
            <w:r w:rsidR="00250D9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250D9B" w:rsidRPr="006D45AC">
              <w:rPr>
                <w:rStyle w:val="Hyperlink"/>
                <w:noProof/>
              </w:rPr>
              <w:t>OBJETIVO GERAL</w:t>
            </w:r>
            <w:r w:rsidR="00250D9B">
              <w:rPr>
                <w:noProof/>
                <w:webHidden/>
              </w:rPr>
              <w:tab/>
            </w:r>
            <w:r w:rsidR="00250D9B">
              <w:rPr>
                <w:noProof/>
                <w:webHidden/>
              </w:rPr>
              <w:fldChar w:fldCharType="begin"/>
            </w:r>
            <w:r w:rsidR="00250D9B">
              <w:rPr>
                <w:noProof/>
                <w:webHidden/>
              </w:rPr>
              <w:instrText xml:space="preserve"> PAGEREF _Toc530694026 \h </w:instrText>
            </w:r>
            <w:r w:rsidR="00250D9B">
              <w:rPr>
                <w:noProof/>
                <w:webHidden/>
              </w:rPr>
            </w:r>
            <w:r w:rsidR="00250D9B">
              <w:rPr>
                <w:noProof/>
                <w:webHidden/>
              </w:rPr>
              <w:fldChar w:fldCharType="separate"/>
            </w:r>
            <w:r w:rsidR="00250D9B">
              <w:rPr>
                <w:rFonts w:hint="eastAsia"/>
                <w:noProof/>
                <w:webHidden/>
              </w:rPr>
              <w:t>6</w:t>
            </w:r>
            <w:r w:rsidR="00250D9B">
              <w:rPr>
                <w:noProof/>
                <w:webHidden/>
              </w:rPr>
              <w:fldChar w:fldCharType="end"/>
            </w:r>
          </w:hyperlink>
        </w:p>
        <w:p w:rsidR="00250D9B" w:rsidRDefault="00EE247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530694027" w:history="1">
            <w:r w:rsidR="00250D9B" w:rsidRPr="006D45AC">
              <w:rPr>
                <w:rStyle w:val="Hyperlink"/>
                <w:noProof/>
              </w:rPr>
              <w:t>2.2.</w:t>
            </w:r>
            <w:r w:rsidR="00250D9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250D9B" w:rsidRPr="006D45AC">
              <w:rPr>
                <w:rStyle w:val="Hyperlink"/>
                <w:noProof/>
              </w:rPr>
              <w:t>OBJETIVO ESPECÍFICO</w:t>
            </w:r>
            <w:r w:rsidR="00250D9B">
              <w:rPr>
                <w:noProof/>
                <w:webHidden/>
              </w:rPr>
              <w:tab/>
            </w:r>
            <w:r w:rsidR="00250D9B">
              <w:rPr>
                <w:noProof/>
                <w:webHidden/>
              </w:rPr>
              <w:fldChar w:fldCharType="begin"/>
            </w:r>
            <w:r w:rsidR="00250D9B">
              <w:rPr>
                <w:noProof/>
                <w:webHidden/>
              </w:rPr>
              <w:instrText xml:space="preserve"> PAGEREF _Toc530694027 \h </w:instrText>
            </w:r>
            <w:r w:rsidR="00250D9B">
              <w:rPr>
                <w:noProof/>
                <w:webHidden/>
              </w:rPr>
            </w:r>
            <w:r w:rsidR="00250D9B">
              <w:rPr>
                <w:noProof/>
                <w:webHidden/>
              </w:rPr>
              <w:fldChar w:fldCharType="separate"/>
            </w:r>
            <w:r w:rsidR="00250D9B">
              <w:rPr>
                <w:rFonts w:hint="eastAsia"/>
                <w:noProof/>
                <w:webHidden/>
              </w:rPr>
              <w:t>6</w:t>
            </w:r>
            <w:r w:rsidR="00250D9B">
              <w:rPr>
                <w:noProof/>
                <w:webHidden/>
              </w:rPr>
              <w:fldChar w:fldCharType="end"/>
            </w:r>
          </w:hyperlink>
        </w:p>
        <w:p w:rsidR="00250D9B" w:rsidRDefault="00EE247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530694028" w:history="1">
            <w:r w:rsidR="00250D9B" w:rsidRPr="006D45AC">
              <w:rPr>
                <w:rStyle w:val="Hyperlink"/>
                <w:noProof/>
              </w:rPr>
              <w:t>2.3.</w:t>
            </w:r>
            <w:r w:rsidR="00250D9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250D9B" w:rsidRPr="006D45AC">
              <w:rPr>
                <w:rStyle w:val="Hyperlink"/>
                <w:noProof/>
              </w:rPr>
              <w:t>METODOLOGIA</w:t>
            </w:r>
            <w:r w:rsidR="00250D9B">
              <w:rPr>
                <w:noProof/>
                <w:webHidden/>
              </w:rPr>
              <w:tab/>
            </w:r>
            <w:r w:rsidR="00250D9B">
              <w:rPr>
                <w:noProof/>
                <w:webHidden/>
              </w:rPr>
              <w:fldChar w:fldCharType="begin"/>
            </w:r>
            <w:r w:rsidR="00250D9B">
              <w:rPr>
                <w:noProof/>
                <w:webHidden/>
              </w:rPr>
              <w:instrText xml:space="preserve"> PAGEREF _Toc530694028 \h </w:instrText>
            </w:r>
            <w:r w:rsidR="00250D9B">
              <w:rPr>
                <w:noProof/>
                <w:webHidden/>
              </w:rPr>
            </w:r>
            <w:r w:rsidR="00250D9B">
              <w:rPr>
                <w:noProof/>
                <w:webHidden/>
              </w:rPr>
              <w:fldChar w:fldCharType="separate"/>
            </w:r>
            <w:r w:rsidR="00250D9B">
              <w:rPr>
                <w:rFonts w:hint="eastAsia"/>
                <w:noProof/>
                <w:webHidden/>
              </w:rPr>
              <w:t>6</w:t>
            </w:r>
            <w:r w:rsidR="00250D9B">
              <w:rPr>
                <w:noProof/>
                <w:webHidden/>
              </w:rPr>
              <w:fldChar w:fldCharType="end"/>
            </w:r>
          </w:hyperlink>
        </w:p>
        <w:p w:rsidR="00250D9B" w:rsidRDefault="00EE247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530694029" w:history="1">
            <w:r w:rsidR="00250D9B" w:rsidRPr="006D45AC">
              <w:rPr>
                <w:rStyle w:val="Hyperlink"/>
                <w:rFonts w:ascii="Times New Roman" w:hAnsi="Times New Roman"/>
                <w:noProof/>
              </w:rPr>
              <w:t>3.</w:t>
            </w:r>
            <w:r w:rsidR="00250D9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250D9B" w:rsidRPr="006D45AC">
              <w:rPr>
                <w:rStyle w:val="Hyperlink"/>
                <w:rFonts w:ascii="Times New Roman" w:hAnsi="Times New Roman"/>
                <w:noProof/>
              </w:rPr>
              <w:t>RAYTRACE</w:t>
            </w:r>
            <w:r w:rsidR="00250D9B">
              <w:rPr>
                <w:noProof/>
                <w:webHidden/>
              </w:rPr>
              <w:tab/>
            </w:r>
            <w:r w:rsidR="00250D9B">
              <w:rPr>
                <w:noProof/>
                <w:webHidden/>
              </w:rPr>
              <w:fldChar w:fldCharType="begin"/>
            </w:r>
            <w:r w:rsidR="00250D9B">
              <w:rPr>
                <w:noProof/>
                <w:webHidden/>
              </w:rPr>
              <w:instrText xml:space="preserve"> PAGEREF _Toc530694029 \h </w:instrText>
            </w:r>
            <w:r w:rsidR="00250D9B">
              <w:rPr>
                <w:noProof/>
                <w:webHidden/>
              </w:rPr>
            </w:r>
            <w:r w:rsidR="00250D9B">
              <w:rPr>
                <w:noProof/>
                <w:webHidden/>
              </w:rPr>
              <w:fldChar w:fldCharType="separate"/>
            </w:r>
            <w:r w:rsidR="00250D9B">
              <w:rPr>
                <w:rFonts w:hint="eastAsia"/>
                <w:noProof/>
                <w:webHidden/>
              </w:rPr>
              <w:t>7</w:t>
            </w:r>
            <w:r w:rsidR="00250D9B">
              <w:rPr>
                <w:noProof/>
                <w:webHidden/>
              </w:rPr>
              <w:fldChar w:fldCharType="end"/>
            </w:r>
          </w:hyperlink>
        </w:p>
        <w:p w:rsidR="00250D9B" w:rsidRDefault="00EE247A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530694030" w:history="1">
            <w:r w:rsidR="00250D9B" w:rsidRPr="006D45AC">
              <w:rPr>
                <w:rStyle w:val="Hyperlink"/>
                <w:rFonts w:ascii="Times New Roman" w:hAnsi="Times New Roman"/>
                <w:noProof/>
              </w:rPr>
              <w:t>3.1.</w:t>
            </w:r>
            <w:r w:rsidR="00250D9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250D9B" w:rsidRPr="006D45AC">
              <w:rPr>
                <w:rStyle w:val="Hyperlink"/>
                <w:rFonts w:ascii="Times New Roman" w:hAnsi="Times New Roman"/>
                <w:noProof/>
              </w:rPr>
              <w:t>Projeção de Raios</w:t>
            </w:r>
            <w:r w:rsidR="00250D9B">
              <w:rPr>
                <w:noProof/>
                <w:webHidden/>
              </w:rPr>
              <w:tab/>
            </w:r>
            <w:r w:rsidR="00250D9B">
              <w:rPr>
                <w:noProof/>
                <w:webHidden/>
              </w:rPr>
              <w:fldChar w:fldCharType="begin"/>
            </w:r>
            <w:r w:rsidR="00250D9B">
              <w:rPr>
                <w:noProof/>
                <w:webHidden/>
              </w:rPr>
              <w:instrText xml:space="preserve"> PAGEREF _Toc530694030 \h </w:instrText>
            </w:r>
            <w:r w:rsidR="00250D9B">
              <w:rPr>
                <w:noProof/>
                <w:webHidden/>
              </w:rPr>
            </w:r>
            <w:r w:rsidR="00250D9B">
              <w:rPr>
                <w:noProof/>
                <w:webHidden/>
              </w:rPr>
              <w:fldChar w:fldCharType="separate"/>
            </w:r>
            <w:r w:rsidR="00250D9B">
              <w:rPr>
                <w:rFonts w:hint="eastAsia"/>
                <w:noProof/>
                <w:webHidden/>
              </w:rPr>
              <w:t>7</w:t>
            </w:r>
            <w:r w:rsidR="00250D9B">
              <w:rPr>
                <w:noProof/>
                <w:webHidden/>
              </w:rPr>
              <w:fldChar w:fldCharType="end"/>
            </w:r>
          </w:hyperlink>
        </w:p>
        <w:p w:rsidR="00250D9B" w:rsidRDefault="00EE247A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530694031" w:history="1">
            <w:r w:rsidR="00250D9B" w:rsidRPr="006D45AC">
              <w:rPr>
                <w:rStyle w:val="Hyperlink"/>
                <w:rFonts w:ascii="Times New Roman" w:hAnsi="Times New Roman"/>
                <w:noProof/>
              </w:rPr>
              <w:t>3.2.</w:t>
            </w:r>
            <w:r w:rsidR="00250D9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250D9B" w:rsidRPr="006D45AC">
              <w:rPr>
                <w:rStyle w:val="Hyperlink"/>
                <w:rFonts w:ascii="Times New Roman" w:hAnsi="Times New Roman"/>
                <w:noProof/>
              </w:rPr>
              <w:t>Projeção Ortográfica</w:t>
            </w:r>
            <w:r w:rsidR="00250D9B">
              <w:rPr>
                <w:noProof/>
                <w:webHidden/>
              </w:rPr>
              <w:tab/>
            </w:r>
            <w:r w:rsidR="00250D9B">
              <w:rPr>
                <w:noProof/>
                <w:webHidden/>
              </w:rPr>
              <w:fldChar w:fldCharType="begin"/>
            </w:r>
            <w:r w:rsidR="00250D9B">
              <w:rPr>
                <w:noProof/>
                <w:webHidden/>
              </w:rPr>
              <w:instrText xml:space="preserve"> PAGEREF _Toc530694031 \h </w:instrText>
            </w:r>
            <w:r w:rsidR="00250D9B">
              <w:rPr>
                <w:noProof/>
                <w:webHidden/>
              </w:rPr>
            </w:r>
            <w:r w:rsidR="00250D9B">
              <w:rPr>
                <w:noProof/>
                <w:webHidden/>
              </w:rPr>
              <w:fldChar w:fldCharType="separate"/>
            </w:r>
            <w:r w:rsidR="00250D9B">
              <w:rPr>
                <w:rFonts w:hint="eastAsia"/>
                <w:noProof/>
                <w:webHidden/>
              </w:rPr>
              <w:t>8</w:t>
            </w:r>
            <w:r w:rsidR="00250D9B">
              <w:rPr>
                <w:noProof/>
                <w:webHidden/>
              </w:rPr>
              <w:fldChar w:fldCharType="end"/>
            </w:r>
          </w:hyperlink>
        </w:p>
        <w:p w:rsidR="00250D9B" w:rsidRDefault="00EE247A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530694032" w:history="1">
            <w:r w:rsidR="00250D9B" w:rsidRPr="006D45AC">
              <w:rPr>
                <w:rStyle w:val="Hyperlink"/>
                <w:rFonts w:ascii="Times New Roman" w:hAnsi="Times New Roman"/>
                <w:noProof/>
              </w:rPr>
              <w:t>3.3.</w:t>
            </w:r>
            <w:r w:rsidR="00250D9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250D9B" w:rsidRPr="006D45AC">
              <w:rPr>
                <w:rStyle w:val="Hyperlink"/>
                <w:rFonts w:ascii="Times New Roman" w:hAnsi="Times New Roman"/>
                <w:noProof/>
              </w:rPr>
              <w:t>Projeção Oblíqua</w:t>
            </w:r>
            <w:r w:rsidR="00250D9B">
              <w:rPr>
                <w:noProof/>
                <w:webHidden/>
              </w:rPr>
              <w:tab/>
            </w:r>
            <w:r w:rsidR="00250D9B">
              <w:rPr>
                <w:noProof/>
                <w:webHidden/>
              </w:rPr>
              <w:fldChar w:fldCharType="begin"/>
            </w:r>
            <w:r w:rsidR="00250D9B">
              <w:rPr>
                <w:noProof/>
                <w:webHidden/>
              </w:rPr>
              <w:instrText xml:space="preserve"> PAGEREF _Toc530694032 \h </w:instrText>
            </w:r>
            <w:r w:rsidR="00250D9B">
              <w:rPr>
                <w:noProof/>
                <w:webHidden/>
              </w:rPr>
            </w:r>
            <w:r w:rsidR="00250D9B">
              <w:rPr>
                <w:noProof/>
                <w:webHidden/>
              </w:rPr>
              <w:fldChar w:fldCharType="separate"/>
            </w:r>
            <w:r w:rsidR="00250D9B">
              <w:rPr>
                <w:rFonts w:hint="eastAsia"/>
                <w:noProof/>
                <w:webHidden/>
              </w:rPr>
              <w:t>9</w:t>
            </w:r>
            <w:r w:rsidR="00250D9B">
              <w:rPr>
                <w:noProof/>
                <w:webHidden/>
              </w:rPr>
              <w:fldChar w:fldCharType="end"/>
            </w:r>
          </w:hyperlink>
        </w:p>
        <w:p w:rsidR="00364EA9" w:rsidRPr="00B23A62" w:rsidRDefault="00364EA9" w:rsidP="00364EA9">
          <w:pPr>
            <w:rPr>
              <w:rFonts w:ascii="Times New Roman" w:hAnsi="Times New Roman"/>
            </w:rPr>
          </w:pPr>
          <w:r w:rsidRPr="00B23A62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:rsidR="00364EA9" w:rsidRPr="00B23A62" w:rsidRDefault="00364EA9" w:rsidP="00364EA9">
      <w:pPr>
        <w:rPr>
          <w:rFonts w:ascii="Times New Roman" w:eastAsiaTheme="majorEastAsia" w:hAnsi="Times New Roman"/>
          <w:b/>
          <w:iCs/>
          <w:sz w:val="32"/>
          <w:szCs w:val="21"/>
        </w:rPr>
      </w:pPr>
      <w:r w:rsidRPr="00B23A62">
        <w:rPr>
          <w:rFonts w:ascii="Times New Roman" w:hAnsi="Times New Roman"/>
        </w:rPr>
        <w:br w:type="page"/>
      </w:r>
    </w:p>
    <w:p w:rsidR="00364EA9" w:rsidRPr="00B23A62" w:rsidRDefault="00364EA9" w:rsidP="00E13794">
      <w:pPr>
        <w:pStyle w:val="Ttulo1"/>
        <w:numPr>
          <w:ilvl w:val="0"/>
          <w:numId w:val="1"/>
        </w:numPr>
        <w:rPr>
          <w:rFonts w:ascii="Times New Roman" w:hAnsi="Times New Roman"/>
        </w:rPr>
      </w:pPr>
      <w:bookmarkStart w:id="0" w:name="_Toc530694024"/>
      <w:r w:rsidRPr="00B23A62">
        <w:rPr>
          <w:rFonts w:ascii="Times New Roman" w:hAnsi="Times New Roman"/>
        </w:rPr>
        <w:lastRenderedPageBreak/>
        <w:t>INTRODUÇÃO</w:t>
      </w:r>
      <w:bookmarkEnd w:id="0"/>
    </w:p>
    <w:p w:rsidR="001A09C0" w:rsidRPr="00B23A62" w:rsidRDefault="001A09C0" w:rsidP="001A09C0">
      <w:pPr>
        <w:rPr>
          <w:rFonts w:ascii="Times New Roman" w:hAnsi="Times New Roman"/>
        </w:rPr>
      </w:pPr>
    </w:p>
    <w:p w:rsidR="00857883" w:rsidRDefault="001A09C0" w:rsidP="00077BA6">
      <w:pPr>
        <w:ind w:firstLine="360"/>
        <w:jc w:val="both"/>
        <w:rPr>
          <w:ins w:id="1" w:author="ANDRE sILVA" w:date="2018-11-23T15:08:00Z"/>
          <w:rFonts w:ascii="Times New Roman" w:hAnsi="Times New Roman"/>
        </w:rPr>
      </w:pPr>
      <w:r w:rsidRPr="00B23A62">
        <w:rPr>
          <w:rFonts w:ascii="Times New Roman" w:hAnsi="Times New Roman"/>
        </w:rPr>
        <w:t xml:space="preserve">Dentro das vertentes da computação a simulação e a criação de ambientes simulados </w:t>
      </w:r>
      <w:del w:id="2" w:author="ANDRE sILVA" w:date="2018-11-23T15:05:00Z">
        <w:r w:rsidRPr="00B23A62" w:rsidDel="00E4472E">
          <w:rPr>
            <w:rFonts w:ascii="Times New Roman" w:hAnsi="Times New Roman"/>
          </w:rPr>
          <w:delText>é uma</w:delText>
        </w:r>
      </w:del>
      <w:ins w:id="3" w:author="ANDRE sILVA" w:date="2018-11-23T15:05:00Z">
        <w:r w:rsidR="00E4472E">
          <w:rPr>
            <w:rFonts w:ascii="Times New Roman" w:hAnsi="Times New Roman"/>
          </w:rPr>
          <w:t>são</w:t>
        </w:r>
      </w:ins>
      <w:r w:rsidRPr="00B23A62">
        <w:rPr>
          <w:rFonts w:ascii="Times New Roman" w:hAnsi="Times New Roman"/>
        </w:rPr>
        <w:t xml:space="preserve"> </w:t>
      </w:r>
      <w:del w:id="4" w:author="ANDRE sILVA" w:date="2018-11-23T15:05:00Z">
        <w:r w:rsidRPr="00B23A62" w:rsidDel="00E4472E">
          <w:rPr>
            <w:rFonts w:ascii="Times New Roman" w:hAnsi="Times New Roman"/>
          </w:rPr>
          <w:delText xml:space="preserve">das </w:delText>
        </w:r>
      </w:del>
      <w:r w:rsidRPr="00B23A62">
        <w:rPr>
          <w:rFonts w:ascii="Times New Roman" w:hAnsi="Times New Roman"/>
        </w:rPr>
        <w:t xml:space="preserve">propostas </w:t>
      </w:r>
      <w:r w:rsidR="00FD4ACF" w:rsidRPr="00B23A62">
        <w:rPr>
          <w:rFonts w:ascii="Times New Roman" w:hAnsi="Times New Roman"/>
        </w:rPr>
        <w:t xml:space="preserve">para diversas soluções </w:t>
      </w:r>
      <w:del w:id="5" w:author="ANDRE sILVA" w:date="2018-11-23T15:16:00Z">
        <w:r w:rsidR="00FD4ACF" w:rsidRPr="00B23A62" w:rsidDel="0011173B">
          <w:rPr>
            <w:rFonts w:ascii="Times New Roman" w:hAnsi="Times New Roman"/>
          </w:rPr>
          <w:delText>que s</w:delText>
        </w:r>
        <w:r w:rsidR="0031486A" w:rsidRPr="00B23A62" w:rsidDel="0011173B">
          <w:rPr>
            <w:rFonts w:ascii="Times New Roman" w:hAnsi="Times New Roman"/>
          </w:rPr>
          <w:delText xml:space="preserve">ão </w:delText>
        </w:r>
      </w:del>
      <w:r w:rsidR="0031486A" w:rsidRPr="00B23A62">
        <w:rPr>
          <w:rFonts w:ascii="Times New Roman" w:hAnsi="Times New Roman"/>
        </w:rPr>
        <w:t xml:space="preserve">desenvolvidas para incontáveis fins. </w:t>
      </w:r>
    </w:p>
    <w:p w:rsidR="00711573" w:rsidRDefault="0031486A" w:rsidP="00077BA6">
      <w:pPr>
        <w:ind w:firstLine="360"/>
        <w:jc w:val="both"/>
        <w:rPr>
          <w:ins w:id="6" w:author="ANDRE sILVA" w:date="2018-11-23T15:10:00Z"/>
          <w:rFonts w:ascii="Times New Roman" w:hAnsi="Times New Roman"/>
        </w:rPr>
      </w:pPr>
      <w:r w:rsidRPr="00B23A62">
        <w:rPr>
          <w:rFonts w:ascii="Times New Roman" w:hAnsi="Times New Roman"/>
        </w:rPr>
        <w:t xml:space="preserve">Criar elementos </w:t>
      </w:r>
      <w:del w:id="7" w:author="ANDRE sILVA" w:date="2018-11-23T15:17:00Z">
        <w:r w:rsidRPr="00B23A62" w:rsidDel="0011173B">
          <w:rPr>
            <w:rFonts w:ascii="Times New Roman" w:hAnsi="Times New Roman"/>
          </w:rPr>
          <w:delText xml:space="preserve">digitais </w:delText>
        </w:r>
      </w:del>
      <w:ins w:id="8" w:author="ANDRE sILVA" w:date="2018-11-23T15:17:00Z">
        <w:r w:rsidR="0011173B" w:rsidRPr="00B23A62">
          <w:rPr>
            <w:rFonts w:ascii="Times New Roman" w:hAnsi="Times New Roman"/>
          </w:rPr>
          <w:t>digita</w:t>
        </w:r>
        <w:r w:rsidR="0011173B">
          <w:rPr>
            <w:rFonts w:ascii="Times New Roman" w:hAnsi="Times New Roman"/>
          </w:rPr>
          <w:t>lizados</w:t>
        </w:r>
        <w:r w:rsidR="0011173B" w:rsidRPr="00B23A62">
          <w:rPr>
            <w:rFonts w:ascii="Times New Roman" w:hAnsi="Times New Roman"/>
          </w:rPr>
          <w:t xml:space="preserve"> </w:t>
        </w:r>
      </w:ins>
      <w:r w:rsidRPr="00B23A62">
        <w:rPr>
          <w:rFonts w:ascii="Times New Roman" w:hAnsi="Times New Roman"/>
        </w:rPr>
        <w:t xml:space="preserve">que são representações </w:t>
      </w:r>
      <w:r w:rsidR="007D2B24" w:rsidRPr="00B23A62">
        <w:rPr>
          <w:rFonts w:ascii="Times New Roman" w:hAnsi="Times New Roman"/>
        </w:rPr>
        <w:t>com aproximação de alto nível de confiabilidade</w:t>
      </w:r>
      <w:ins w:id="9" w:author="ANDRE sILVA" w:date="2018-11-23T15:06:00Z">
        <w:r w:rsidR="00713201">
          <w:rPr>
            <w:rFonts w:ascii="Times New Roman" w:hAnsi="Times New Roman"/>
          </w:rPr>
          <w:t>,</w:t>
        </w:r>
      </w:ins>
      <w:r w:rsidR="007D2B24" w:rsidRPr="00B23A62">
        <w:rPr>
          <w:rFonts w:ascii="Times New Roman" w:hAnsi="Times New Roman"/>
        </w:rPr>
        <w:t xml:space="preserve"> e</w:t>
      </w:r>
      <w:ins w:id="10" w:author="ANDRE sILVA" w:date="2018-11-23T15:06:00Z">
        <w:r w:rsidR="00713201">
          <w:rPr>
            <w:rFonts w:ascii="Times New Roman" w:hAnsi="Times New Roman"/>
          </w:rPr>
          <w:t>,</w:t>
        </w:r>
      </w:ins>
      <w:r w:rsidR="007D2B24" w:rsidRPr="00B23A62">
        <w:rPr>
          <w:rFonts w:ascii="Times New Roman" w:hAnsi="Times New Roman"/>
        </w:rPr>
        <w:t xml:space="preserve"> por que não </w:t>
      </w:r>
      <w:r w:rsidR="00F1715C" w:rsidRPr="00B23A62">
        <w:rPr>
          <w:rFonts w:ascii="Times New Roman" w:hAnsi="Times New Roman"/>
        </w:rPr>
        <w:t>realidade, permitiu</w:t>
      </w:r>
      <w:r w:rsidR="007D2B24" w:rsidRPr="00B23A62">
        <w:rPr>
          <w:rFonts w:ascii="Times New Roman" w:hAnsi="Times New Roman"/>
        </w:rPr>
        <w:t xml:space="preserve"> que </w:t>
      </w:r>
      <w:r w:rsidR="00F1715C" w:rsidRPr="00B23A62">
        <w:rPr>
          <w:rFonts w:ascii="Times New Roman" w:hAnsi="Times New Roman"/>
        </w:rPr>
        <w:t xml:space="preserve">os jogos, um exemplo de </w:t>
      </w:r>
      <w:r w:rsidR="00DA28D9" w:rsidRPr="00B23A62">
        <w:rPr>
          <w:rFonts w:ascii="Times New Roman" w:hAnsi="Times New Roman"/>
        </w:rPr>
        <w:t>aplicação,</w:t>
      </w:r>
      <w:r w:rsidR="00F1715C" w:rsidRPr="00B23A62">
        <w:rPr>
          <w:rFonts w:ascii="Times New Roman" w:hAnsi="Times New Roman"/>
        </w:rPr>
        <w:t xml:space="preserve"> evoluíssem ao longo dos anos de </w:t>
      </w:r>
      <w:del w:id="11" w:author="ANDRE sILVA" w:date="2018-11-23T15:09:00Z">
        <w:r w:rsidR="00F1715C" w:rsidRPr="00B23A62" w:rsidDel="00857883">
          <w:rPr>
            <w:rFonts w:ascii="Times New Roman" w:hAnsi="Times New Roman"/>
          </w:rPr>
          <w:delText xml:space="preserve">maneira </w:delText>
        </w:r>
      </w:del>
      <w:ins w:id="12" w:author="ANDRE sILVA" w:date="2018-11-23T15:09:00Z">
        <w:r w:rsidR="00857883">
          <w:rPr>
            <w:rFonts w:ascii="Times New Roman" w:hAnsi="Times New Roman"/>
          </w:rPr>
          <w:t xml:space="preserve">forma </w:t>
        </w:r>
      </w:ins>
      <w:r w:rsidR="00F1715C" w:rsidRPr="00B23A62">
        <w:rPr>
          <w:rFonts w:ascii="Times New Roman" w:hAnsi="Times New Roman"/>
        </w:rPr>
        <w:t xml:space="preserve">tão assombrosa </w:t>
      </w:r>
      <w:r w:rsidR="00DA28D9" w:rsidRPr="00B23A62">
        <w:rPr>
          <w:rFonts w:ascii="Times New Roman" w:hAnsi="Times New Roman"/>
        </w:rPr>
        <w:t>em riqueza de detalhes</w:t>
      </w:r>
      <w:del w:id="13" w:author="ANDRE sILVA" w:date="2018-11-23T15:09:00Z">
        <w:r w:rsidR="00DA28D9" w:rsidRPr="00B23A62" w:rsidDel="00711573">
          <w:rPr>
            <w:rFonts w:ascii="Times New Roman" w:hAnsi="Times New Roman"/>
          </w:rPr>
          <w:delText xml:space="preserve"> </w:delText>
        </w:r>
        <w:r w:rsidR="00565A68" w:rsidRPr="00B23A62" w:rsidDel="00711573">
          <w:rPr>
            <w:rFonts w:ascii="Times New Roman" w:hAnsi="Times New Roman"/>
          </w:rPr>
          <w:delText>de tal forma</w:delText>
        </w:r>
      </w:del>
      <w:r w:rsidR="00565A68" w:rsidRPr="00B23A62">
        <w:rPr>
          <w:rFonts w:ascii="Times New Roman" w:hAnsi="Times New Roman"/>
        </w:rPr>
        <w:t xml:space="preserve"> </w:t>
      </w:r>
      <w:del w:id="14" w:author="ANDRE sILVA" w:date="2018-11-23T15:10:00Z">
        <w:r w:rsidR="00565A68" w:rsidRPr="00B23A62" w:rsidDel="00223DDC">
          <w:rPr>
            <w:rFonts w:ascii="Times New Roman" w:hAnsi="Times New Roman"/>
          </w:rPr>
          <w:delText xml:space="preserve">que </w:delText>
        </w:r>
      </w:del>
      <w:del w:id="15" w:author="ANDRE sILVA" w:date="2018-11-23T15:09:00Z">
        <w:r w:rsidR="00DA28D9" w:rsidRPr="00B23A62" w:rsidDel="00711573">
          <w:rPr>
            <w:rFonts w:ascii="Times New Roman" w:hAnsi="Times New Roman"/>
          </w:rPr>
          <w:delText xml:space="preserve">já </w:delText>
        </w:r>
      </w:del>
      <w:del w:id="16" w:author="ANDRE sILVA" w:date="2018-11-23T15:10:00Z">
        <w:r w:rsidR="00DA28D9" w:rsidRPr="00B23A62" w:rsidDel="00223DDC">
          <w:rPr>
            <w:rFonts w:ascii="Times New Roman" w:hAnsi="Times New Roman"/>
          </w:rPr>
          <w:delText xml:space="preserve">em alguns </w:delText>
        </w:r>
      </w:del>
      <w:ins w:id="17" w:author="ANDRE sILVA" w:date="2018-11-23T15:09:00Z">
        <w:r w:rsidR="00711573">
          <w:rPr>
            <w:rFonts w:ascii="Times New Roman" w:hAnsi="Times New Roman"/>
          </w:rPr>
          <w:t xml:space="preserve">que a imersão </w:t>
        </w:r>
      </w:ins>
      <w:ins w:id="18" w:author="ANDRE sILVA" w:date="2018-11-23T15:10:00Z">
        <w:r w:rsidR="00711573">
          <w:rPr>
            <w:rFonts w:ascii="Times New Roman" w:hAnsi="Times New Roman"/>
          </w:rPr>
          <w:t xml:space="preserve">do usuário </w:t>
        </w:r>
        <w:r w:rsidR="00223DDC">
          <w:rPr>
            <w:rFonts w:ascii="Times New Roman" w:hAnsi="Times New Roman"/>
          </w:rPr>
          <w:t xml:space="preserve">é uma experiência sensorial muita </w:t>
        </w:r>
      </w:ins>
      <w:ins w:id="19" w:author="ANDRE sILVA" w:date="2018-11-23T15:11:00Z">
        <w:r w:rsidR="00223DDC">
          <w:rPr>
            <w:rFonts w:ascii="Times New Roman" w:hAnsi="Times New Roman"/>
          </w:rPr>
          <w:t>próxima</w:t>
        </w:r>
      </w:ins>
      <w:ins w:id="20" w:author="ANDRE sILVA" w:date="2018-11-23T15:10:00Z">
        <w:r w:rsidR="00223DDC">
          <w:rPr>
            <w:rFonts w:ascii="Times New Roman" w:hAnsi="Times New Roman"/>
          </w:rPr>
          <w:t xml:space="preserve"> </w:t>
        </w:r>
      </w:ins>
      <w:ins w:id="21" w:author="ANDRE sILVA" w:date="2018-11-23T15:11:00Z">
        <w:r w:rsidR="00223DDC">
          <w:rPr>
            <w:rFonts w:ascii="Times New Roman" w:hAnsi="Times New Roman"/>
          </w:rPr>
          <w:t>da realidade.</w:t>
        </w:r>
      </w:ins>
    </w:p>
    <w:p w:rsidR="002B5D79" w:rsidRDefault="00223DDC" w:rsidP="00077BA6">
      <w:pPr>
        <w:ind w:firstLine="360"/>
        <w:jc w:val="both"/>
        <w:rPr>
          <w:rFonts w:ascii="Times New Roman" w:hAnsi="Times New Roman"/>
        </w:rPr>
      </w:pPr>
      <w:ins w:id="22" w:author="ANDRE sILVA" w:date="2018-11-23T15:11:00Z">
        <w:r>
          <w:rPr>
            <w:rFonts w:ascii="Times New Roman" w:hAnsi="Times New Roman"/>
          </w:rPr>
          <w:t xml:space="preserve">Há </w:t>
        </w:r>
      </w:ins>
      <w:r w:rsidR="00DA28D9" w:rsidRPr="00B23A62">
        <w:rPr>
          <w:rFonts w:ascii="Times New Roman" w:hAnsi="Times New Roman"/>
        </w:rPr>
        <w:t xml:space="preserve">casos específicos </w:t>
      </w:r>
      <w:del w:id="23" w:author="ANDRE sILVA" w:date="2018-11-23T15:11:00Z">
        <w:r w:rsidR="00B815E8" w:rsidDel="00223DDC">
          <w:rPr>
            <w:rFonts w:ascii="Times New Roman" w:hAnsi="Times New Roman"/>
          </w:rPr>
          <w:delText xml:space="preserve">,podendo </w:delText>
        </w:r>
      </w:del>
      <w:ins w:id="24" w:author="ANDRE sILVA" w:date="2018-11-23T15:11:00Z">
        <w:r>
          <w:rPr>
            <w:rFonts w:ascii="Times New Roman" w:hAnsi="Times New Roman"/>
          </w:rPr>
          <w:t xml:space="preserve">que o nível </w:t>
        </w:r>
      </w:ins>
      <w:del w:id="25" w:author="ANDRE sILVA" w:date="2018-11-23T15:11:00Z">
        <w:r w:rsidR="00B815E8" w:rsidDel="00223DDC">
          <w:rPr>
            <w:rFonts w:ascii="Times New Roman" w:hAnsi="Times New Roman"/>
          </w:rPr>
          <w:delText>,</w:delText>
        </w:r>
        <w:r w:rsidR="00565A68" w:rsidRPr="00B23A62" w:rsidDel="00223DDC">
          <w:rPr>
            <w:rFonts w:ascii="Times New Roman" w:hAnsi="Times New Roman"/>
          </w:rPr>
          <w:delText xml:space="preserve">dentro de um </w:delText>
        </w:r>
      </w:del>
      <w:del w:id="26" w:author="ANDRE sILVA" w:date="2018-11-23T15:12:00Z">
        <w:r w:rsidR="00565A68" w:rsidRPr="00B23A62" w:rsidDel="004951AE">
          <w:rPr>
            <w:rFonts w:ascii="Times New Roman" w:hAnsi="Times New Roman"/>
          </w:rPr>
          <w:delText xml:space="preserve">certo nível </w:delText>
        </w:r>
      </w:del>
      <w:r w:rsidR="00565A68" w:rsidRPr="00B23A62">
        <w:rPr>
          <w:rFonts w:ascii="Times New Roman" w:hAnsi="Times New Roman"/>
        </w:rPr>
        <w:t>de imersão</w:t>
      </w:r>
      <w:ins w:id="27" w:author="ANDRE sILVA" w:date="2018-11-23T15:12:00Z">
        <w:r w:rsidR="004951AE">
          <w:rPr>
            <w:rFonts w:ascii="Times New Roman" w:hAnsi="Times New Roman"/>
          </w:rPr>
          <w:t xml:space="preserve"> é tão elevado ,</w:t>
        </w:r>
      </w:ins>
      <w:del w:id="28" w:author="ANDRE sILVA" w:date="2018-11-23T15:11:00Z">
        <w:r w:rsidR="002A3953" w:rsidDel="004951AE">
          <w:rPr>
            <w:rFonts w:ascii="Times New Roman" w:hAnsi="Times New Roman"/>
          </w:rPr>
          <w:delText xml:space="preserve"> ,</w:delText>
        </w:r>
        <w:r w:rsidR="00E03699" w:rsidRPr="00B23A62" w:rsidDel="004951AE">
          <w:rPr>
            <w:rFonts w:ascii="Times New Roman" w:hAnsi="Times New Roman"/>
          </w:rPr>
          <w:delText xml:space="preserve">confundir a </w:delText>
        </w:r>
      </w:del>
      <w:del w:id="29" w:author="ANDRE sILVA" w:date="2018-11-23T15:12:00Z">
        <w:r w:rsidR="00E03699" w:rsidRPr="00B23A62" w:rsidDel="004951AE">
          <w:rPr>
            <w:rFonts w:ascii="Times New Roman" w:hAnsi="Times New Roman"/>
          </w:rPr>
          <w:delText xml:space="preserve">realidade </w:delText>
        </w:r>
      </w:del>
      <w:ins w:id="30" w:author="ANDRE sILVA" w:date="2018-11-23T15:12:00Z">
        <w:r w:rsidR="004951AE">
          <w:rPr>
            <w:rFonts w:ascii="Times New Roman" w:hAnsi="Times New Roman"/>
          </w:rPr>
          <w:t xml:space="preserve">que </w:t>
        </w:r>
      </w:ins>
      <w:del w:id="31" w:author="ANDRE sILVA" w:date="2018-11-23T15:12:00Z">
        <w:r w:rsidR="00E03699" w:rsidRPr="00B23A62" w:rsidDel="004951AE">
          <w:rPr>
            <w:rFonts w:ascii="Times New Roman" w:hAnsi="Times New Roman"/>
          </w:rPr>
          <w:delText xml:space="preserve">virtualizada com a real </w:delText>
        </w:r>
        <w:r w:rsidR="00562BB0" w:rsidRPr="00B23A62" w:rsidDel="004951AE">
          <w:rPr>
            <w:rFonts w:ascii="Times New Roman" w:hAnsi="Times New Roman"/>
          </w:rPr>
          <w:delText xml:space="preserve">de tal </w:delText>
        </w:r>
        <w:r w:rsidR="00E03699" w:rsidRPr="00B23A62" w:rsidDel="004951AE">
          <w:rPr>
            <w:rFonts w:ascii="Times New Roman" w:hAnsi="Times New Roman"/>
          </w:rPr>
          <w:delText xml:space="preserve">forma que </w:delText>
        </w:r>
      </w:del>
      <w:r w:rsidR="00E03699" w:rsidRPr="00B23A62">
        <w:rPr>
          <w:rFonts w:ascii="Times New Roman" w:hAnsi="Times New Roman"/>
        </w:rPr>
        <w:t>o nosso cérebro</w:t>
      </w:r>
      <w:r w:rsidR="002B5D79">
        <w:rPr>
          <w:rFonts w:ascii="Times New Roman" w:hAnsi="Times New Roman"/>
        </w:rPr>
        <w:t>,</w:t>
      </w:r>
      <w:r w:rsidR="00E03699" w:rsidRPr="00B23A62">
        <w:rPr>
          <w:rFonts w:ascii="Times New Roman" w:hAnsi="Times New Roman"/>
        </w:rPr>
        <w:t xml:space="preserve"> que interpreta</w:t>
      </w:r>
      <w:ins w:id="32" w:author="ANDRE sILVA" w:date="2018-11-23T15:13:00Z">
        <w:r w:rsidR="00A12B9C">
          <w:rPr>
            <w:rFonts w:ascii="Times New Roman" w:hAnsi="Times New Roman"/>
          </w:rPr>
          <w:t xml:space="preserve"> o ambiente </w:t>
        </w:r>
      </w:ins>
      <w:ins w:id="33" w:author="ANDRE sILVA" w:date="2018-11-23T15:14:00Z">
        <w:r w:rsidR="003F4D2D">
          <w:rPr>
            <w:rFonts w:ascii="Times New Roman" w:hAnsi="Times New Roman"/>
          </w:rPr>
          <w:t xml:space="preserve">e </w:t>
        </w:r>
      </w:ins>
      <w:ins w:id="34" w:author="ANDRE sILVA" w:date="2018-11-23T15:13:00Z">
        <w:r w:rsidR="00A12B9C">
          <w:rPr>
            <w:rFonts w:ascii="Times New Roman" w:hAnsi="Times New Roman"/>
          </w:rPr>
          <w:t>interag</w:t>
        </w:r>
      </w:ins>
      <w:ins w:id="35" w:author="ANDRE sILVA" w:date="2018-11-23T15:14:00Z">
        <w:r w:rsidR="003F4D2D">
          <w:rPr>
            <w:rFonts w:ascii="Times New Roman" w:hAnsi="Times New Roman"/>
          </w:rPr>
          <w:t>e</w:t>
        </w:r>
      </w:ins>
      <w:ins w:id="36" w:author="ANDRE sILVA" w:date="2018-11-23T15:13:00Z">
        <w:r w:rsidR="00A12B9C">
          <w:rPr>
            <w:rFonts w:ascii="Times New Roman" w:hAnsi="Times New Roman"/>
          </w:rPr>
          <w:t xml:space="preserve"> com o mesmo</w:t>
        </w:r>
      </w:ins>
      <w:ins w:id="37" w:author="ANDRE sILVA" w:date="2018-11-23T15:15:00Z">
        <w:r w:rsidR="003F4D2D">
          <w:rPr>
            <w:rFonts w:ascii="Times New Roman" w:hAnsi="Times New Roman"/>
          </w:rPr>
          <w:t>,</w:t>
        </w:r>
      </w:ins>
      <w:ins w:id="38" w:author="ANDRE sILVA" w:date="2018-11-23T15:14:00Z">
        <w:r w:rsidR="003F4D2D">
          <w:rPr>
            <w:rFonts w:ascii="Times New Roman" w:hAnsi="Times New Roman"/>
          </w:rPr>
          <w:t xml:space="preserve"> provoca </w:t>
        </w:r>
      </w:ins>
      <w:del w:id="39" w:author="ANDRE sILVA" w:date="2018-11-23T15:13:00Z">
        <w:r w:rsidR="00E03699" w:rsidRPr="00B23A62" w:rsidDel="00A12B9C">
          <w:rPr>
            <w:rFonts w:ascii="Times New Roman" w:hAnsi="Times New Roman"/>
          </w:rPr>
          <w:delText xml:space="preserve"> </w:delText>
        </w:r>
        <w:r w:rsidR="0011088F" w:rsidRPr="00B23A62" w:rsidDel="00A12B9C">
          <w:rPr>
            <w:rFonts w:ascii="Times New Roman" w:hAnsi="Times New Roman"/>
          </w:rPr>
          <w:delText xml:space="preserve">as nossas </w:delText>
        </w:r>
      </w:del>
      <w:r w:rsidR="0011088F" w:rsidRPr="00B23A62">
        <w:rPr>
          <w:rFonts w:ascii="Times New Roman" w:hAnsi="Times New Roman"/>
        </w:rPr>
        <w:t>ações</w:t>
      </w:r>
      <w:r w:rsidR="00E03699" w:rsidRPr="00B23A62">
        <w:rPr>
          <w:rFonts w:ascii="Times New Roman" w:hAnsi="Times New Roman"/>
        </w:rPr>
        <w:t xml:space="preserve"> </w:t>
      </w:r>
      <w:del w:id="40" w:author="ANDRE sILVA" w:date="2018-11-23T15:14:00Z">
        <w:r w:rsidR="00E03699" w:rsidRPr="00B23A62" w:rsidDel="003F4D2D">
          <w:rPr>
            <w:rFonts w:ascii="Times New Roman" w:hAnsi="Times New Roman"/>
          </w:rPr>
          <w:delText>diante de situação A ou B</w:delText>
        </w:r>
      </w:del>
      <w:ins w:id="41" w:author="ANDRE sILVA" w:date="2018-11-23T15:14:00Z">
        <w:r w:rsidR="003F4D2D">
          <w:rPr>
            <w:rFonts w:ascii="Times New Roman" w:hAnsi="Times New Roman"/>
          </w:rPr>
          <w:t xml:space="preserve">dentro do ambiente simulado </w:t>
        </w:r>
      </w:ins>
      <w:r w:rsidR="002B5D79">
        <w:rPr>
          <w:rFonts w:ascii="Times New Roman" w:hAnsi="Times New Roman"/>
        </w:rPr>
        <w:t>,</w:t>
      </w:r>
      <w:r w:rsidR="00562BB0" w:rsidRPr="00B23A62">
        <w:rPr>
          <w:rFonts w:ascii="Times New Roman" w:hAnsi="Times New Roman"/>
        </w:rPr>
        <w:t xml:space="preserve"> </w:t>
      </w:r>
      <w:del w:id="42" w:author="ANDRE sILVA" w:date="2018-11-23T15:15:00Z">
        <w:r w:rsidR="00562BB0" w:rsidRPr="00B23A62" w:rsidDel="0054610C">
          <w:rPr>
            <w:rFonts w:ascii="Times New Roman" w:hAnsi="Times New Roman"/>
          </w:rPr>
          <w:delText xml:space="preserve">provoca reações </w:delText>
        </w:r>
        <w:r w:rsidR="00B815E8" w:rsidDel="0054610C">
          <w:rPr>
            <w:rFonts w:ascii="Times New Roman" w:hAnsi="Times New Roman"/>
          </w:rPr>
          <w:delText>em</w:delText>
        </w:r>
        <w:r w:rsidR="002A3953" w:rsidDel="0054610C">
          <w:rPr>
            <w:rFonts w:ascii="Times New Roman" w:hAnsi="Times New Roman"/>
          </w:rPr>
          <w:delText xml:space="preserve"> ambiente simulado </w:delText>
        </w:r>
        <w:r w:rsidR="002B5D79" w:rsidDel="0054610C">
          <w:rPr>
            <w:rFonts w:ascii="Times New Roman" w:hAnsi="Times New Roman"/>
          </w:rPr>
          <w:delText xml:space="preserve">que são </w:delText>
        </w:r>
        <w:r w:rsidR="0011088F" w:rsidRPr="00B23A62" w:rsidDel="0054610C">
          <w:rPr>
            <w:rFonts w:ascii="Times New Roman" w:hAnsi="Times New Roman"/>
          </w:rPr>
          <w:delText>provocada</w:delText>
        </w:r>
        <w:r w:rsidR="002A3953" w:rsidDel="0054610C">
          <w:rPr>
            <w:rFonts w:ascii="Times New Roman" w:hAnsi="Times New Roman"/>
          </w:rPr>
          <w:delText>s</w:delText>
        </w:r>
        <w:r w:rsidR="0011088F" w:rsidRPr="00B23A62" w:rsidDel="0054610C">
          <w:rPr>
            <w:rFonts w:ascii="Times New Roman" w:hAnsi="Times New Roman"/>
          </w:rPr>
          <w:delText xml:space="preserve"> </w:delText>
        </w:r>
        <w:r w:rsidR="002A3953" w:rsidDel="0054610C">
          <w:rPr>
            <w:rFonts w:ascii="Times New Roman" w:hAnsi="Times New Roman"/>
          </w:rPr>
          <w:delText>pelo processo de imersão</w:delText>
        </w:r>
        <w:r w:rsidR="0011088F" w:rsidRPr="00B23A62" w:rsidDel="0054610C">
          <w:rPr>
            <w:rFonts w:ascii="Times New Roman" w:hAnsi="Times New Roman"/>
          </w:rPr>
          <w:delText>.</w:delText>
        </w:r>
      </w:del>
      <w:ins w:id="43" w:author="ANDRE sILVA" w:date="2018-11-23T15:15:00Z">
        <w:r w:rsidR="0054610C">
          <w:rPr>
            <w:rFonts w:ascii="Times New Roman" w:hAnsi="Times New Roman"/>
          </w:rPr>
          <w:t>semelhantes ao que faria em ambiente real.</w:t>
        </w:r>
      </w:ins>
    </w:p>
    <w:p w:rsidR="004E556A" w:rsidRDefault="0011088F" w:rsidP="00077BA6">
      <w:pPr>
        <w:ind w:firstLine="360"/>
        <w:jc w:val="both"/>
        <w:rPr>
          <w:rFonts w:ascii="Times New Roman" w:hAnsi="Times New Roman"/>
        </w:rPr>
      </w:pPr>
      <w:r w:rsidRPr="00B23A62">
        <w:rPr>
          <w:rFonts w:ascii="Times New Roman" w:hAnsi="Times New Roman"/>
        </w:rPr>
        <w:t xml:space="preserve"> Com a evolução </w:t>
      </w:r>
      <w:r w:rsidR="00CF7768" w:rsidRPr="00B23A62">
        <w:rPr>
          <w:rFonts w:ascii="Times New Roman" w:hAnsi="Times New Roman"/>
        </w:rPr>
        <w:t>de</w:t>
      </w:r>
      <w:ins w:id="44" w:author="ANDRE sILVA" w:date="2018-11-23T15:15:00Z">
        <w:r w:rsidR="0054610C">
          <w:rPr>
            <w:rFonts w:ascii="Times New Roman" w:hAnsi="Times New Roman"/>
          </w:rPr>
          <w:t xml:space="preserve"> diversos </w:t>
        </w:r>
      </w:ins>
      <w:del w:id="45" w:author="ANDRE sILVA" w:date="2018-11-23T15:15:00Z">
        <w:r w:rsidR="00CF7768" w:rsidRPr="00B23A62" w:rsidDel="0054610C">
          <w:rPr>
            <w:rFonts w:ascii="Times New Roman" w:hAnsi="Times New Roman"/>
          </w:rPr>
          <w:delText xml:space="preserve">sses </w:delText>
        </w:r>
      </w:del>
      <w:r w:rsidR="00CF7768" w:rsidRPr="00B23A62">
        <w:rPr>
          <w:rFonts w:ascii="Times New Roman" w:hAnsi="Times New Roman"/>
        </w:rPr>
        <w:t xml:space="preserve">aspectos computacionais outras aplicações foram se tornando possíveis, </w:t>
      </w:r>
      <w:r w:rsidR="008A2DF8" w:rsidRPr="00B23A62">
        <w:rPr>
          <w:rFonts w:ascii="Times New Roman" w:hAnsi="Times New Roman"/>
        </w:rPr>
        <w:t>como</w:t>
      </w:r>
      <w:r w:rsidR="00CF7768" w:rsidRPr="00B23A62">
        <w:rPr>
          <w:rFonts w:ascii="Times New Roman" w:hAnsi="Times New Roman"/>
        </w:rPr>
        <w:t xml:space="preserve"> é o caso das câmeras </w:t>
      </w:r>
      <w:r w:rsidR="008A2DF8" w:rsidRPr="00B23A62">
        <w:rPr>
          <w:rFonts w:ascii="Times New Roman" w:hAnsi="Times New Roman"/>
        </w:rPr>
        <w:t>digitais presentes</w:t>
      </w:r>
      <w:r w:rsidR="00CF7768" w:rsidRPr="00B23A62">
        <w:rPr>
          <w:rFonts w:ascii="Times New Roman" w:hAnsi="Times New Roman"/>
        </w:rPr>
        <w:t xml:space="preserve"> nas mãos que praticamente toda a população</w:t>
      </w:r>
      <w:r w:rsidR="00A76627" w:rsidRPr="00B23A62">
        <w:rPr>
          <w:rFonts w:ascii="Times New Roman" w:hAnsi="Times New Roman"/>
        </w:rPr>
        <w:t xml:space="preserve">, </w:t>
      </w:r>
      <w:del w:id="46" w:author="ANDRE sILVA" w:date="2018-11-23T15:16:00Z">
        <w:r w:rsidR="00A76627" w:rsidRPr="00B23A62" w:rsidDel="0054610C">
          <w:rPr>
            <w:rFonts w:ascii="Times New Roman" w:hAnsi="Times New Roman"/>
          </w:rPr>
          <w:delText xml:space="preserve">nisso </w:delText>
        </w:r>
        <w:r w:rsidR="00365CEC" w:rsidDel="0054610C">
          <w:rPr>
            <w:rFonts w:ascii="Times New Roman" w:hAnsi="Times New Roman"/>
          </w:rPr>
          <w:delText xml:space="preserve">contamos </w:delText>
        </w:r>
      </w:del>
      <w:ins w:id="47" w:author="ANDRE sILVA" w:date="2018-11-23T15:16:00Z">
        <w:r w:rsidR="0054610C">
          <w:rPr>
            <w:rFonts w:ascii="Times New Roman" w:hAnsi="Times New Roman"/>
          </w:rPr>
          <w:t xml:space="preserve">e ainda </w:t>
        </w:r>
      </w:ins>
      <w:del w:id="48" w:author="ANDRE sILVA" w:date="2018-11-23T15:16:00Z">
        <w:r w:rsidR="00A76627" w:rsidRPr="00B23A62" w:rsidDel="0054610C">
          <w:rPr>
            <w:rFonts w:ascii="Times New Roman" w:hAnsi="Times New Roman"/>
          </w:rPr>
          <w:delText>ainda</w:delText>
        </w:r>
        <w:r w:rsidR="008A2DF8" w:rsidRPr="00B23A62" w:rsidDel="0054610C">
          <w:rPr>
            <w:rFonts w:ascii="Times New Roman" w:hAnsi="Times New Roman"/>
          </w:rPr>
          <w:delText xml:space="preserve"> </w:delText>
        </w:r>
      </w:del>
      <w:r w:rsidR="008A2DF8" w:rsidRPr="00B23A62">
        <w:rPr>
          <w:rFonts w:ascii="Times New Roman" w:hAnsi="Times New Roman"/>
        </w:rPr>
        <w:t>com a capacidade de digitalização em tempo real as aplicações m</w:t>
      </w:r>
      <w:r w:rsidR="00A76627" w:rsidRPr="00B23A62">
        <w:rPr>
          <w:rFonts w:ascii="Times New Roman" w:hAnsi="Times New Roman"/>
        </w:rPr>
        <w:t>édicas de diagnostico visual.</w:t>
      </w:r>
      <w:r w:rsidR="008427F1" w:rsidRPr="00B23A62">
        <w:rPr>
          <w:rFonts w:ascii="Times New Roman" w:hAnsi="Times New Roman"/>
        </w:rPr>
        <w:t xml:space="preserve"> </w:t>
      </w:r>
    </w:p>
    <w:p w:rsidR="00C67A76" w:rsidRDefault="008427F1" w:rsidP="00077BA6">
      <w:pPr>
        <w:ind w:firstLine="360"/>
        <w:jc w:val="both"/>
        <w:rPr>
          <w:ins w:id="49" w:author="ANDRE sILVA" w:date="2018-11-23T15:29:00Z"/>
          <w:rFonts w:ascii="Times New Roman" w:hAnsi="Times New Roman"/>
        </w:rPr>
      </w:pPr>
      <w:r w:rsidRPr="00B23A62">
        <w:rPr>
          <w:rFonts w:ascii="Times New Roman" w:hAnsi="Times New Roman"/>
        </w:rPr>
        <w:t>N</w:t>
      </w:r>
      <w:r w:rsidR="00A76627" w:rsidRPr="00B23A62">
        <w:rPr>
          <w:rFonts w:ascii="Times New Roman" w:hAnsi="Times New Roman"/>
        </w:rPr>
        <w:t xml:space="preserve">isso nos segue </w:t>
      </w:r>
      <w:r w:rsidRPr="00B23A62">
        <w:rPr>
          <w:rFonts w:ascii="Times New Roman" w:hAnsi="Times New Roman"/>
        </w:rPr>
        <w:t xml:space="preserve">o </w:t>
      </w:r>
      <w:r w:rsidR="00C67A76" w:rsidRPr="00B23A62">
        <w:rPr>
          <w:rFonts w:ascii="Times New Roman" w:hAnsi="Times New Roman"/>
        </w:rPr>
        <w:t>questionamento,</w:t>
      </w:r>
      <w:r w:rsidR="00A76627" w:rsidRPr="00B23A62">
        <w:rPr>
          <w:rFonts w:ascii="Times New Roman" w:hAnsi="Times New Roman"/>
        </w:rPr>
        <w:t xml:space="preserve"> como </w:t>
      </w:r>
      <w:r w:rsidR="00C67A76" w:rsidRPr="00B23A62">
        <w:rPr>
          <w:rFonts w:ascii="Times New Roman" w:hAnsi="Times New Roman"/>
        </w:rPr>
        <w:t>essas virtualizações</w:t>
      </w:r>
      <w:r w:rsidRPr="00B23A62">
        <w:rPr>
          <w:rFonts w:ascii="Times New Roman" w:hAnsi="Times New Roman"/>
        </w:rPr>
        <w:t xml:space="preserve"> do ambiente e </w:t>
      </w:r>
      <w:r w:rsidR="00C67A76" w:rsidRPr="00B23A62">
        <w:rPr>
          <w:rFonts w:ascii="Times New Roman" w:hAnsi="Times New Roman"/>
        </w:rPr>
        <w:t>principalmente</w:t>
      </w:r>
      <w:r w:rsidRPr="00B23A62">
        <w:rPr>
          <w:rFonts w:ascii="Times New Roman" w:hAnsi="Times New Roman"/>
        </w:rPr>
        <w:t xml:space="preserve"> dos elementos do ambiente são transformados ou construídos </w:t>
      </w:r>
      <w:r w:rsidR="00E801FC">
        <w:rPr>
          <w:rFonts w:ascii="Times New Roman" w:hAnsi="Times New Roman"/>
        </w:rPr>
        <w:t>de forma tão eficiente hoje, c</w:t>
      </w:r>
      <w:r w:rsidR="00C67A76" w:rsidRPr="00B23A62">
        <w:rPr>
          <w:rFonts w:ascii="Times New Roman" w:hAnsi="Times New Roman"/>
        </w:rPr>
        <w:t>omo resposta</w:t>
      </w:r>
      <w:r w:rsidR="00E801FC">
        <w:rPr>
          <w:rFonts w:ascii="Times New Roman" w:hAnsi="Times New Roman"/>
        </w:rPr>
        <w:t xml:space="preserve"> a esta </w:t>
      </w:r>
      <w:r w:rsidR="00C67A76" w:rsidRPr="00B23A62">
        <w:rPr>
          <w:rFonts w:ascii="Times New Roman" w:hAnsi="Times New Roman"/>
        </w:rPr>
        <w:t xml:space="preserve">evolução </w:t>
      </w:r>
      <w:r w:rsidR="003D79D1" w:rsidRPr="00B23A62">
        <w:rPr>
          <w:rFonts w:ascii="Times New Roman" w:hAnsi="Times New Roman"/>
        </w:rPr>
        <w:t xml:space="preserve">temos diversos algoritmos de </w:t>
      </w:r>
      <w:r w:rsidR="00DC2AB9" w:rsidRPr="00B23A62">
        <w:rPr>
          <w:rFonts w:ascii="Times New Roman" w:hAnsi="Times New Roman"/>
        </w:rPr>
        <w:t>renderização, contudo</w:t>
      </w:r>
      <w:r w:rsidR="003D79D1" w:rsidRPr="00B23A62">
        <w:rPr>
          <w:rFonts w:ascii="Times New Roman" w:hAnsi="Times New Roman"/>
        </w:rPr>
        <w:t xml:space="preserve"> para o escopo deste trabalho nos atentaremos aos conceitos do algoritmo RayTracing.</w:t>
      </w:r>
    </w:p>
    <w:p w:rsidR="003378CE" w:rsidRPr="00B23A62" w:rsidRDefault="003378CE" w:rsidP="00077BA6">
      <w:pPr>
        <w:ind w:firstLine="360"/>
        <w:jc w:val="both"/>
        <w:rPr>
          <w:rFonts w:ascii="Times New Roman" w:hAnsi="Times New Roman"/>
        </w:rPr>
      </w:pPr>
    </w:p>
    <w:p w:rsidR="00DC2AB9" w:rsidRPr="00B23A62" w:rsidRDefault="00DC2AB9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/>
        </w:rPr>
      </w:pPr>
      <w:r w:rsidRPr="00B23A62">
        <w:rPr>
          <w:rFonts w:ascii="Times New Roman" w:hAnsi="Times New Roman"/>
        </w:rPr>
        <w:br w:type="page"/>
      </w:r>
    </w:p>
    <w:p w:rsidR="00364EA9" w:rsidRPr="00B23A62" w:rsidRDefault="00364EA9" w:rsidP="002D46AF">
      <w:pPr>
        <w:pStyle w:val="Ttulo1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/>
          <w:lang w:eastAsia="pt-BR"/>
        </w:rPr>
      </w:pPr>
      <w:bookmarkStart w:id="50" w:name="_Toc530694025"/>
      <w:r w:rsidRPr="00B23A62">
        <w:rPr>
          <w:rFonts w:ascii="Times New Roman" w:hAnsi="Times New Roman"/>
        </w:rPr>
        <w:lastRenderedPageBreak/>
        <w:t>DESENVOLVIMENTO</w:t>
      </w:r>
      <w:bookmarkEnd w:id="50"/>
    </w:p>
    <w:p w:rsidR="00364EA9" w:rsidRPr="00B23A62" w:rsidRDefault="00250D9B" w:rsidP="008C07D9">
      <w:pPr>
        <w:pStyle w:val="Ttulo2"/>
        <w:numPr>
          <w:ilvl w:val="1"/>
          <w:numId w:val="1"/>
        </w:numPr>
        <w:spacing w:line="360" w:lineRule="auto"/>
        <w:ind w:left="567"/>
        <w:jc w:val="both"/>
        <w:rPr>
          <w:rFonts w:cs="Arial"/>
          <w:sz w:val="24"/>
          <w:szCs w:val="24"/>
        </w:rPr>
      </w:pPr>
      <w:r>
        <w:t>Objetivo Geral</w:t>
      </w:r>
    </w:p>
    <w:p w:rsidR="00364EA9" w:rsidRPr="00B23A62" w:rsidRDefault="00B562EB" w:rsidP="008C07D9">
      <w:pPr>
        <w:pStyle w:val="Standard"/>
        <w:spacing w:after="0" w:line="360" w:lineRule="auto"/>
        <w:ind w:firstLine="567"/>
        <w:jc w:val="both"/>
        <w:rPr>
          <w:rFonts w:ascii="Times New Roman" w:hAnsi="Times New Roman" w:cs="Arial"/>
          <w:sz w:val="24"/>
          <w:szCs w:val="24"/>
        </w:rPr>
      </w:pPr>
      <w:r w:rsidRPr="00B23A62">
        <w:rPr>
          <w:rFonts w:ascii="Times New Roman" w:hAnsi="Times New Roman" w:cs="Arial"/>
          <w:sz w:val="24"/>
          <w:szCs w:val="24"/>
        </w:rPr>
        <w:t xml:space="preserve">Entender como funciona o processo de renderização de elementos de </w:t>
      </w:r>
      <w:r w:rsidR="001D33D1" w:rsidRPr="00B23A62">
        <w:rPr>
          <w:rFonts w:ascii="Times New Roman" w:hAnsi="Times New Roman" w:cs="Arial"/>
          <w:sz w:val="24"/>
          <w:szCs w:val="24"/>
        </w:rPr>
        <w:t>uma dada cena e a relação entre eles</w:t>
      </w:r>
      <w:r w:rsidR="008C07D9" w:rsidRPr="00B23A62">
        <w:rPr>
          <w:rFonts w:ascii="Times New Roman" w:hAnsi="Times New Roman" w:cs="Arial"/>
          <w:sz w:val="24"/>
          <w:szCs w:val="24"/>
        </w:rPr>
        <w:t xml:space="preserve"> atrav</w:t>
      </w:r>
      <w:r w:rsidR="00A92484" w:rsidRPr="00B23A62">
        <w:rPr>
          <w:rFonts w:ascii="Times New Roman" w:hAnsi="Times New Roman" w:cs="Arial"/>
          <w:sz w:val="24"/>
          <w:szCs w:val="24"/>
        </w:rPr>
        <w:t>és dos conhecimentos matemáticos aplicados</w:t>
      </w:r>
      <w:r w:rsidR="001D33D1" w:rsidRPr="00B23A62">
        <w:rPr>
          <w:rFonts w:ascii="Times New Roman" w:hAnsi="Times New Roman" w:cs="Arial"/>
          <w:sz w:val="24"/>
          <w:szCs w:val="24"/>
        </w:rPr>
        <w:t>.</w:t>
      </w:r>
    </w:p>
    <w:p w:rsidR="00250D9B" w:rsidRPr="00B23A62" w:rsidRDefault="00250D9B" w:rsidP="00250D9B">
      <w:pPr>
        <w:pStyle w:val="Ttulo2"/>
        <w:numPr>
          <w:ilvl w:val="1"/>
          <w:numId w:val="1"/>
        </w:numPr>
        <w:spacing w:line="360" w:lineRule="auto"/>
        <w:ind w:left="567"/>
        <w:jc w:val="both"/>
        <w:rPr>
          <w:rFonts w:cs="Arial"/>
          <w:sz w:val="24"/>
          <w:szCs w:val="24"/>
        </w:rPr>
      </w:pPr>
      <w:r>
        <w:t>Objetivo Específico</w:t>
      </w:r>
    </w:p>
    <w:p w:rsidR="00364EA9" w:rsidRDefault="001D33D1" w:rsidP="00DA3A32">
      <w:pPr>
        <w:pStyle w:val="Standard"/>
        <w:spacing w:after="0" w:line="240" w:lineRule="auto"/>
        <w:ind w:firstLine="357"/>
        <w:jc w:val="both"/>
        <w:rPr>
          <w:rFonts w:ascii="Times New Roman" w:hAnsi="Times New Roman" w:cs="Arial"/>
          <w:sz w:val="24"/>
          <w:szCs w:val="24"/>
        </w:rPr>
      </w:pPr>
      <w:r w:rsidRPr="00B23A62">
        <w:rPr>
          <w:rFonts w:ascii="Times New Roman" w:hAnsi="Times New Roman" w:cs="Arial"/>
          <w:sz w:val="24"/>
          <w:szCs w:val="24"/>
        </w:rPr>
        <w:t xml:space="preserve">Desenvolver em linguagem </w:t>
      </w:r>
      <w:r w:rsidR="00A92484" w:rsidRPr="00B23A62">
        <w:rPr>
          <w:rFonts w:ascii="Times New Roman" w:hAnsi="Times New Roman" w:cs="Arial"/>
          <w:sz w:val="24"/>
          <w:szCs w:val="24"/>
        </w:rPr>
        <w:t xml:space="preserve">python </w:t>
      </w:r>
      <w:r w:rsidRPr="00B23A62">
        <w:rPr>
          <w:rFonts w:ascii="Times New Roman" w:hAnsi="Times New Roman" w:cs="Arial"/>
          <w:sz w:val="24"/>
          <w:szCs w:val="24"/>
        </w:rPr>
        <w:t>o algoritmo RayTracing</w:t>
      </w:r>
      <w:r w:rsidR="008C07D9" w:rsidRPr="00B23A62">
        <w:rPr>
          <w:rFonts w:ascii="Times New Roman" w:hAnsi="Times New Roman" w:cs="Arial"/>
          <w:sz w:val="24"/>
          <w:szCs w:val="24"/>
        </w:rPr>
        <w:t xml:space="preserve"> </w:t>
      </w:r>
      <w:r w:rsidR="00A92484" w:rsidRPr="00B23A62">
        <w:rPr>
          <w:rFonts w:ascii="Times New Roman" w:hAnsi="Times New Roman" w:cs="Arial"/>
          <w:sz w:val="24"/>
          <w:szCs w:val="24"/>
        </w:rPr>
        <w:t>obtendo como resultado objetos descritos matematicamente</w:t>
      </w:r>
      <w:r w:rsidR="0026730A" w:rsidRPr="00B23A62">
        <w:rPr>
          <w:rFonts w:ascii="Times New Roman" w:hAnsi="Times New Roman" w:cs="Arial"/>
          <w:sz w:val="24"/>
          <w:szCs w:val="24"/>
        </w:rPr>
        <w:t xml:space="preserve"> renderizados na dimensão 2D em imagens.</w:t>
      </w:r>
    </w:p>
    <w:p w:rsidR="00DA3A32" w:rsidRPr="00B23A62" w:rsidRDefault="00DA3A32" w:rsidP="00DA3A32">
      <w:pPr>
        <w:pStyle w:val="Standard"/>
        <w:spacing w:after="0" w:line="240" w:lineRule="auto"/>
        <w:ind w:firstLine="357"/>
        <w:jc w:val="both"/>
        <w:rPr>
          <w:rFonts w:ascii="Times New Roman" w:hAnsi="Times New Roman" w:cs="Arial"/>
          <w:sz w:val="24"/>
          <w:szCs w:val="24"/>
        </w:rPr>
      </w:pPr>
    </w:p>
    <w:p w:rsidR="00250D9B" w:rsidRPr="00B23A62" w:rsidRDefault="00250D9B" w:rsidP="00250D9B">
      <w:pPr>
        <w:pStyle w:val="Ttulo2"/>
        <w:numPr>
          <w:ilvl w:val="1"/>
          <w:numId w:val="1"/>
        </w:numPr>
        <w:spacing w:line="360" w:lineRule="auto"/>
        <w:ind w:left="567"/>
        <w:jc w:val="both"/>
        <w:rPr>
          <w:rFonts w:cs="Arial"/>
          <w:sz w:val="24"/>
          <w:szCs w:val="24"/>
        </w:rPr>
      </w:pPr>
      <w:r>
        <w:t>Metodologia</w:t>
      </w:r>
    </w:p>
    <w:p w:rsidR="000A315A" w:rsidRPr="00B23A62" w:rsidRDefault="000F7FD5" w:rsidP="00291945">
      <w:pPr>
        <w:ind w:left="142" w:firstLine="566"/>
        <w:rPr>
          <w:rFonts w:ascii="Times New Roman" w:hAnsi="Times New Roman"/>
        </w:rPr>
      </w:pPr>
      <w:r w:rsidRPr="00B23A62">
        <w:rPr>
          <w:rFonts w:ascii="Times New Roman" w:hAnsi="Times New Roman"/>
        </w:rPr>
        <w:t xml:space="preserve">Serão abordados os aspectos teóricos pertinentes a etapa que segue </w:t>
      </w:r>
      <w:r w:rsidR="002A7950" w:rsidRPr="00B23A62">
        <w:rPr>
          <w:rFonts w:ascii="Times New Roman" w:hAnsi="Times New Roman"/>
        </w:rPr>
        <w:t>bem como uma breve apresentaçã</w:t>
      </w:r>
      <w:r w:rsidR="002A7950" w:rsidRPr="00B23A62">
        <w:rPr>
          <w:rFonts w:ascii="Times New Roman" w:hAnsi="Times New Roman" w:hint="eastAsia"/>
        </w:rPr>
        <w:t>o</w:t>
      </w:r>
      <w:r w:rsidR="002A7950" w:rsidRPr="00B23A62">
        <w:rPr>
          <w:rFonts w:ascii="Times New Roman" w:hAnsi="Times New Roman"/>
        </w:rPr>
        <w:t xml:space="preserve"> dos resultados esperados </w:t>
      </w:r>
      <w:r w:rsidRPr="00B23A62">
        <w:rPr>
          <w:rFonts w:ascii="Times New Roman" w:hAnsi="Times New Roman"/>
        </w:rPr>
        <w:t xml:space="preserve">e logo imediatamente </w:t>
      </w:r>
      <w:r w:rsidR="002A7950" w:rsidRPr="00B23A62">
        <w:rPr>
          <w:rFonts w:ascii="Times New Roman" w:hAnsi="Times New Roman"/>
        </w:rPr>
        <w:t xml:space="preserve">seguirão os resultados obtidos e quando for o caso </w:t>
      </w:r>
      <w:r w:rsidR="00A24C12" w:rsidRPr="00B23A62">
        <w:rPr>
          <w:rFonts w:ascii="Times New Roman" w:hAnsi="Times New Roman"/>
        </w:rPr>
        <w:t>simulações adicionais poderão ser admitidas afim de tornar evidenciado al</w:t>
      </w:r>
      <w:r w:rsidR="00C37A7B" w:rsidRPr="00B23A62">
        <w:rPr>
          <w:rFonts w:ascii="Times New Roman" w:hAnsi="Times New Roman"/>
        </w:rPr>
        <w:t>gum</w:t>
      </w:r>
      <w:r w:rsidR="00A24C12" w:rsidRPr="00B23A62">
        <w:rPr>
          <w:rFonts w:ascii="Times New Roman" w:hAnsi="Times New Roman"/>
        </w:rPr>
        <w:t xml:space="preserve"> fator que seja </w:t>
      </w:r>
      <w:r w:rsidR="00C37A7B" w:rsidRPr="00B23A62">
        <w:rPr>
          <w:rFonts w:ascii="Times New Roman" w:hAnsi="Times New Roman"/>
        </w:rPr>
        <w:t>relevante</w:t>
      </w:r>
      <w:r w:rsidR="00A24C12" w:rsidRPr="00B23A62">
        <w:rPr>
          <w:rFonts w:ascii="Times New Roman" w:hAnsi="Times New Roman"/>
        </w:rPr>
        <w:t>.</w:t>
      </w:r>
    </w:p>
    <w:p w:rsidR="000A315A" w:rsidRPr="00B23A62" w:rsidRDefault="000A315A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/>
        </w:rPr>
      </w:pPr>
      <w:r w:rsidRPr="00B23A62">
        <w:rPr>
          <w:rFonts w:ascii="Times New Roman" w:hAnsi="Times New Roman" w:hint="eastAsia"/>
        </w:rPr>
        <w:br w:type="page"/>
      </w:r>
    </w:p>
    <w:p w:rsidR="00B61999" w:rsidRPr="00B23A62" w:rsidRDefault="005947AD" w:rsidP="00B61999">
      <w:pPr>
        <w:pStyle w:val="Ttulo1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/>
        </w:rPr>
      </w:pPr>
      <w:bookmarkStart w:id="51" w:name="_Toc530694029"/>
      <w:r>
        <w:rPr>
          <w:rFonts w:ascii="Times New Roman" w:hAnsi="Times New Roman"/>
        </w:rPr>
        <w:lastRenderedPageBreak/>
        <w:t>RAYTRACE</w:t>
      </w:r>
      <w:bookmarkEnd w:id="51"/>
    </w:p>
    <w:p w:rsidR="00B23A62" w:rsidRDefault="00B23A62" w:rsidP="0029569A">
      <w:pPr>
        <w:ind w:firstLine="426"/>
        <w:rPr>
          <w:rFonts w:ascii="Times New Roman" w:hAnsi="Times New Roman"/>
        </w:rPr>
      </w:pPr>
      <w:r w:rsidRPr="00B23A62">
        <w:rPr>
          <w:rFonts w:ascii="Times New Roman" w:hAnsi="Times New Roman"/>
        </w:rPr>
        <w:t>O al</w:t>
      </w:r>
      <w:r>
        <w:rPr>
          <w:rFonts w:ascii="Times New Roman" w:hAnsi="Times New Roman"/>
        </w:rPr>
        <w:t xml:space="preserve">goritmo Raytrace se baseia na simulação </w:t>
      </w:r>
      <w:r w:rsidR="00FA4363">
        <w:rPr>
          <w:rFonts w:ascii="Times New Roman" w:hAnsi="Times New Roman"/>
        </w:rPr>
        <w:t>da refração</w:t>
      </w:r>
      <w:r w:rsidR="00EC192B">
        <w:rPr>
          <w:rFonts w:ascii="Times New Roman" w:hAnsi="Times New Roman"/>
        </w:rPr>
        <w:t xml:space="preserve"> ou reflexão</w:t>
      </w:r>
      <w:r w:rsidR="00FA4363">
        <w:rPr>
          <w:rFonts w:ascii="Times New Roman" w:hAnsi="Times New Roman"/>
        </w:rPr>
        <w:t xml:space="preserve"> provocada pelos objetos quando os raios de luz tocam o</w:t>
      </w:r>
      <w:r w:rsidR="00A270AB">
        <w:rPr>
          <w:rFonts w:ascii="Times New Roman" w:hAnsi="Times New Roman"/>
        </w:rPr>
        <w:t>s</w:t>
      </w:r>
      <w:r w:rsidR="00FA4363">
        <w:rPr>
          <w:rFonts w:ascii="Times New Roman" w:hAnsi="Times New Roman"/>
        </w:rPr>
        <w:t xml:space="preserve"> </w:t>
      </w:r>
      <w:r w:rsidR="0029569A">
        <w:rPr>
          <w:rFonts w:ascii="Times New Roman" w:hAnsi="Times New Roman"/>
        </w:rPr>
        <w:t>mesmos, em</w:t>
      </w:r>
      <w:r w:rsidR="00A270AB">
        <w:rPr>
          <w:rFonts w:ascii="Times New Roman" w:hAnsi="Times New Roman"/>
        </w:rPr>
        <w:t xml:space="preserve"> outras palavras</w:t>
      </w:r>
      <w:r w:rsidR="00EC192B">
        <w:rPr>
          <w:rFonts w:ascii="Times New Roman" w:hAnsi="Times New Roman"/>
        </w:rPr>
        <w:t xml:space="preserve"> entendendo a luz como </w:t>
      </w:r>
      <w:r w:rsidR="0029569A">
        <w:rPr>
          <w:rFonts w:ascii="Times New Roman" w:hAnsi="Times New Roman"/>
        </w:rPr>
        <w:t>uma composição vetorial de vários</w:t>
      </w:r>
      <w:r w:rsidR="00EC192B">
        <w:rPr>
          <w:rFonts w:ascii="Times New Roman" w:hAnsi="Times New Roman"/>
        </w:rPr>
        <w:t xml:space="preserve"> feixes de espectros da luz,</w:t>
      </w:r>
      <w:r w:rsidR="00A270AB">
        <w:rPr>
          <w:rFonts w:ascii="Times New Roman" w:hAnsi="Times New Roman"/>
        </w:rPr>
        <w:t xml:space="preserve"> podemos dizer que o algoritmo </w:t>
      </w:r>
      <w:r w:rsidR="00EC192B">
        <w:rPr>
          <w:rFonts w:ascii="Times New Roman" w:hAnsi="Times New Roman"/>
        </w:rPr>
        <w:t>simul</w:t>
      </w:r>
      <w:r w:rsidR="0029569A">
        <w:rPr>
          <w:rFonts w:ascii="Times New Roman" w:hAnsi="Times New Roman"/>
        </w:rPr>
        <w:t xml:space="preserve">a o desvio dos vetores resultantes da decomposição </w:t>
      </w:r>
      <w:r w:rsidR="00FE62F1">
        <w:rPr>
          <w:rFonts w:ascii="Times New Roman" w:hAnsi="Times New Roman"/>
        </w:rPr>
        <w:t xml:space="preserve">da luz pela presença dos objetos ,que são captados </w:t>
      </w:r>
      <w:r w:rsidR="00AF1C84">
        <w:rPr>
          <w:rFonts w:ascii="Times New Roman" w:hAnsi="Times New Roman"/>
        </w:rPr>
        <w:t>por um dado ponto de visão, ou seja ,</w:t>
      </w:r>
      <w:r w:rsidR="00AA725A">
        <w:rPr>
          <w:rFonts w:ascii="Times New Roman" w:hAnsi="Times New Roman"/>
        </w:rPr>
        <w:t xml:space="preserve">esses vetores são desviados </w:t>
      </w:r>
      <w:r w:rsidR="00DA54E7">
        <w:rPr>
          <w:rFonts w:ascii="Times New Roman" w:hAnsi="Times New Roman"/>
        </w:rPr>
        <w:t xml:space="preserve">em infinitas direções </w:t>
      </w:r>
      <w:r w:rsidR="0018650D">
        <w:rPr>
          <w:rFonts w:ascii="Times New Roman" w:hAnsi="Times New Roman"/>
        </w:rPr>
        <w:t>de forma que havendo a presença de um elemento sensor, ponto de visão</w:t>
      </w:r>
      <w:r w:rsidR="00872F7E">
        <w:rPr>
          <w:rFonts w:ascii="Times New Roman" w:hAnsi="Times New Roman"/>
        </w:rPr>
        <w:t>,</w:t>
      </w:r>
      <w:r w:rsidR="0018650D">
        <w:rPr>
          <w:rFonts w:ascii="Times New Roman" w:hAnsi="Times New Roman"/>
        </w:rPr>
        <w:t xml:space="preserve"> </w:t>
      </w:r>
      <w:r w:rsidR="00872F7E">
        <w:rPr>
          <w:rFonts w:ascii="Times New Roman" w:hAnsi="Times New Roman"/>
        </w:rPr>
        <w:t xml:space="preserve">há a capacidade </w:t>
      </w:r>
      <w:r w:rsidR="0018650D">
        <w:rPr>
          <w:rFonts w:ascii="Times New Roman" w:hAnsi="Times New Roman"/>
        </w:rPr>
        <w:t xml:space="preserve">de obter como resultado </w:t>
      </w:r>
      <w:r w:rsidR="00AA725A">
        <w:rPr>
          <w:rFonts w:ascii="Times New Roman" w:hAnsi="Times New Roman"/>
        </w:rPr>
        <w:t>a percepção</w:t>
      </w:r>
      <w:r w:rsidR="00551DAB">
        <w:rPr>
          <w:rFonts w:ascii="Times New Roman" w:hAnsi="Times New Roman"/>
        </w:rPr>
        <w:t xml:space="preserve"> do</w:t>
      </w:r>
      <w:r w:rsidR="00872F7E">
        <w:rPr>
          <w:rFonts w:ascii="Times New Roman" w:hAnsi="Times New Roman"/>
        </w:rPr>
        <w:t>s</w:t>
      </w:r>
      <w:r w:rsidR="00551DAB">
        <w:rPr>
          <w:rFonts w:ascii="Times New Roman" w:hAnsi="Times New Roman"/>
        </w:rPr>
        <w:t xml:space="preserve"> objeto</w:t>
      </w:r>
      <w:r w:rsidR="00872F7E">
        <w:rPr>
          <w:rFonts w:ascii="Times New Roman" w:hAnsi="Times New Roman"/>
        </w:rPr>
        <w:t>s</w:t>
      </w:r>
      <w:r w:rsidR="00551DAB">
        <w:rPr>
          <w:rFonts w:ascii="Times New Roman" w:hAnsi="Times New Roman"/>
        </w:rPr>
        <w:t xml:space="preserve"> através das transformações sofridas pelos raios de luz.</w:t>
      </w:r>
    </w:p>
    <w:p w:rsidR="00055027" w:rsidRDefault="00055027" w:rsidP="0029569A">
      <w:pPr>
        <w:ind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Assim o algoritmo tem seu foco nos raios que são desviados e projetados na direção do elemento sensor restringindo </w:t>
      </w:r>
      <w:r w:rsidR="00214037">
        <w:rPr>
          <w:rFonts w:ascii="Times New Roman" w:hAnsi="Times New Roman"/>
        </w:rPr>
        <w:t xml:space="preserve">o poder </w:t>
      </w:r>
      <w:r w:rsidR="009D27B3">
        <w:rPr>
          <w:rFonts w:ascii="Times New Roman" w:hAnsi="Times New Roman"/>
        </w:rPr>
        <w:t>computacional</w:t>
      </w:r>
      <w:r w:rsidR="0000339C">
        <w:rPr>
          <w:rFonts w:ascii="Times New Roman" w:hAnsi="Times New Roman"/>
        </w:rPr>
        <w:t xml:space="preserve"> necessário</w:t>
      </w:r>
      <w:r w:rsidR="009D27B3">
        <w:rPr>
          <w:rFonts w:ascii="Times New Roman" w:hAnsi="Times New Roman"/>
        </w:rPr>
        <w:t>,</w:t>
      </w:r>
      <w:r w:rsidR="00214037">
        <w:rPr>
          <w:rFonts w:ascii="Times New Roman" w:hAnsi="Times New Roman"/>
        </w:rPr>
        <w:t xml:space="preserve"> </w:t>
      </w:r>
      <w:r w:rsidR="006F159C">
        <w:rPr>
          <w:rFonts w:ascii="Times New Roman" w:hAnsi="Times New Roman"/>
        </w:rPr>
        <w:t>a</w:t>
      </w:r>
      <w:r w:rsidR="009D27B3">
        <w:rPr>
          <w:rFonts w:ascii="Times New Roman" w:hAnsi="Times New Roman"/>
        </w:rPr>
        <w:t xml:space="preserve"> somente os raios </w:t>
      </w:r>
      <w:r w:rsidR="006F159C">
        <w:rPr>
          <w:rFonts w:ascii="Times New Roman" w:hAnsi="Times New Roman"/>
        </w:rPr>
        <w:t xml:space="preserve">decompostos </w:t>
      </w:r>
      <w:r w:rsidR="009D27B3">
        <w:rPr>
          <w:rFonts w:ascii="Times New Roman" w:hAnsi="Times New Roman"/>
        </w:rPr>
        <w:t xml:space="preserve">que atingem o necessariamente </w:t>
      </w:r>
      <w:r w:rsidR="00A03BE4">
        <w:rPr>
          <w:rFonts w:ascii="Times New Roman" w:hAnsi="Times New Roman"/>
        </w:rPr>
        <w:t>o objeto e o elemento sensor, ponto de visão</w:t>
      </w:r>
      <w:r w:rsidR="009D27B3">
        <w:rPr>
          <w:rFonts w:ascii="Times New Roman" w:hAnsi="Times New Roman"/>
        </w:rPr>
        <w:t>.</w:t>
      </w:r>
    </w:p>
    <w:p w:rsidR="00FA61BD" w:rsidRDefault="00A03BE4" w:rsidP="0029569A">
      <w:pPr>
        <w:ind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Nesse </w:t>
      </w:r>
      <w:r w:rsidR="005F0A71">
        <w:rPr>
          <w:rFonts w:ascii="Times New Roman" w:hAnsi="Times New Roman"/>
        </w:rPr>
        <w:t xml:space="preserve">comportamento apresentado </w:t>
      </w:r>
      <w:r w:rsidR="00FA61BD">
        <w:rPr>
          <w:rFonts w:ascii="Times New Roman" w:hAnsi="Times New Roman"/>
        </w:rPr>
        <w:t>pelo direcionamento</w:t>
      </w:r>
      <w:r w:rsidR="005F0A71">
        <w:rPr>
          <w:rFonts w:ascii="Times New Roman" w:hAnsi="Times New Roman"/>
        </w:rPr>
        <w:t xml:space="preserve"> dos raios</w:t>
      </w:r>
      <w:r w:rsidR="00FA61BD">
        <w:rPr>
          <w:rFonts w:ascii="Times New Roman" w:hAnsi="Times New Roman"/>
        </w:rPr>
        <w:t xml:space="preserve"> desviados</w:t>
      </w:r>
      <w:r w:rsidR="005F0A71">
        <w:rPr>
          <w:rFonts w:ascii="Times New Roman" w:hAnsi="Times New Roman"/>
        </w:rPr>
        <w:t xml:space="preserve"> duas </w:t>
      </w:r>
      <w:r>
        <w:rPr>
          <w:rFonts w:ascii="Times New Roman" w:hAnsi="Times New Roman"/>
        </w:rPr>
        <w:t xml:space="preserve">situações são </w:t>
      </w:r>
      <w:r w:rsidR="005F0A71">
        <w:rPr>
          <w:rFonts w:ascii="Times New Roman" w:hAnsi="Times New Roman"/>
        </w:rPr>
        <w:t xml:space="preserve">extremamente distintas no que tange a forma como os raios </w:t>
      </w:r>
      <w:r w:rsidR="00FA61BD">
        <w:rPr>
          <w:rFonts w:ascii="Times New Roman" w:hAnsi="Times New Roman"/>
        </w:rPr>
        <w:t>são apresentados de forma que existem basicamente duas formas de projeção: a ortográfica e obliqua.</w:t>
      </w:r>
    </w:p>
    <w:p w:rsidR="00FD6E56" w:rsidRDefault="00FD6E56" w:rsidP="00FD6E56">
      <w:pPr>
        <w:pStyle w:val="Ttulo1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</w:rPr>
      </w:pPr>
      <w:bookmarkStart w:id="52" w:name="_Toc530694030"/>
      <w:r>
        <w:rPr>
          <w:rFonts w:ascii="Times New Roman" w:hAnsi="Times New Roman"/>
        </w:rPr>
        <w:t>Projeção de Raios</w:t>
      </w:r>
      <w:bookmarkEnd w:id="52"/>
    </w:p>
    <w:p w:rsidR="00FD6E56" w:rsidRDefault="00FD6E56" w:rsidP="003B511B">
      <w:pPr>
        <w:ind w:firstLine="348"/>
        <w:jc w:val="both"/>
        <w:rPr>
          <w:rFonts w:hint="eastAsia"/>
        </w:rPr>
      </w:pPr>
      <w:r>
        <w:t xml:space="preserve">Projetar </w:t>
      </w:r>
      <w:r w:rsidR="009C1C6D">
        <w:t>raios, no</w:t>
      </w:r>
      <w:r w:rsidR="00FB63BE">
        <w:t xml:space="preserve"> contexto de</w:t>
      </w:r>
      <w:r w:rsidR="00D95F25">
        <w:t>ste</w:t>
      </w:r>
      <w:r w:rsidR="00FB63BE">
        <w:t xml:space="preserve"> </w:t>
      </w:r>
      <w:r w:rsidR="009C1C6D">
        <w:t>trabalho, é</w:t>
      </w:r>
      <w:r w:rsidR="00FB63BE">
        <w:t xml:space="preserve"> a atividade de produzir retas que partem de um determinado </w:t>
      </w:r>
      <w:r w:rsidR="00D95F25">
        <w:t>ponto em direção a outro</w:t>
      </w:r>
      <w:r w:rsidR="007235B3">
        <w:t xml:space="preserve"> de forma que podemos descrever essa reta como:</w:t>
      </w:r>
    </w:p>
    <w:p w:rsidR="007235B3" w:rsidRDefault="007235B3" w:rsidP="003B511B">
      <w:pPr>
        <w:ind w:firstLine="348"/>
        <w:jc w:val="both"/>
        <w:rPr>
          <w:rFonts w:hint="eastAsi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7235B3" w:rsidTr="00557B9A">
        <w:tc>
          <w:tcPr>
            <w:tcW w:w="3020" w:type="dxa"/>
          </w:tcPr>
          <w:p w:rsidR="007235B3" w:rsidRDefault="007235B3" w:rsidP="003B511B">
            <w:pPr>
              <w:jc w:val="both"/>
              <w:rPr>
                <w:rFonts w:hint="eastAsia"/>
              </w:rPr>
            </w:pPr>
          </w:p>
        </w:tc>
        <w:tc>
          <w:tcPr>
            <w:tcW w:w="3020" w:type="dxa"/>
          </w:tcPr>
          <w:p w:rsidR="007235B3" w:rsidRDefault="007235B3" w:rsidP="007235B3">
            <w:pPr>
              <w:jc w:val="both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=e+t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s-e</m:t>
                    </m:r>
                  </m:e>
                </m:d>
              </m:oMath>
            </m:oMathPara>
          </w:p>
        </w:tc>
        <w:tc>
          <w:tcPr>
            <w:tcW w:w="3021" w:type="dxa"/>
          </w:tcPr>
          <w:p w:rsidR="007235B3" w:rsidRDefault="007235B3" w:rsidP="00557B9A">
            <w:pPr>
              <w:pStyle w:val="PargrafodaLista"/>
              <w:numPr>
                <w:ilvl w:val="0"/>
                <w:numId w:val="9"/>
              </w:numPr>
              <w:jc w:val="right"/>
              <w:rPr>
                <w:rFonts w:hint="eastAsia"/>
              </w:rPr>
            </w:pPr>
          </w:p>
        </w:tc>
      </w:tr>
    </w:tbl>
    <w:p w:rsidR="000E5769" w:rsidRDefault="000E5769" w:rsidP="003B511B">
      <w:pPr>
        <w:ind w:firstLine="348"/>
        <w:jc w:val="both"/>
        <w:rPr>
          <w:rFonts w:hint="eastAsia"/>
        </w:rPr>
      </w:pPr>
    </w:p>
    <w:p w:rsidR="0065787B" w:rsidRDefault="00103C96" w:rsidP="003B511B">
      <w:pPr>
        <w:ind w:firstLine="348"/>
        <w:jc w:val="both"/>
        <w:rPr>
          <w:rFonts w:hint="eastAsia"/>
        </w:rPr>
      </w:pPr>
      <w:r>
        <w:t xml:space="preserve">Assumindo que  </w:t>
      </w:r>
      <m:oMath>
        <m:r>
          <w:rPr>
            <w:rFonts w:ascii="Cambria Math" w:hAnsi="Cambria Math"/>
          </w:rPr>
          <m:t>e</m:t>
        </m:r>
      </m:oMath>
      <w:r>
        <w:t xml:space="preserve"> </w:t>
      </w:r>
      <w:r w:rsidR="002C0CD3">
        <w:t xml:space="preserve">é um </w:t>
      </w:r>
      <w:r w:rsidR="000E5769">
        <w:t>ponto qualquer no</w:t>
      </w:r>
      <w:r w:rsidR="002176EA">
        <w:t xml:space="preserve"> espaço cartesiano, </w:t>
      </w:r>
      <w:r w:rsidR="00EC02C7">
        <w:t xml:space="preserve">tido </w:t>
      </w:r>
      <w:r w:rsidR="002176EA">
        <w:t xml:space="preserve">como  ponto de visão </w:t>
      </w:r>
      <w:r w:rsidR="000F635E">
        <w:t xml:space="preserve">para </w:t>
      </w:r>
      <w:r w:rsidR="002176EA">
        <w:t xml:space="preserve">o escopo deste trabalho </w:t>
      </w:r>
      <w:r w:rsidR="000F635E">
        <w:t xml:space="preserve">, </w:t>
      </w:r>
      <w:r w:rsidR="002176EA">
        <w:t xml:space="preserve">e </w:t>
      </w:r>
      <m:oMath>
        <m:r>
          <w:rPr>
            <w:rFonts w:ascii="Cambria Math" w:hAnsi="Cambria Math"/>
          </w:rPr>
          <m:t>s</m:t>
        </m:r>
      </m:oMath>
      <w:r w:rsidR="00BF696E">
        <w:t xml:space="preserve"> um ponto pertencente </w:t>
      </w:r>
      <w:r w:rsidR="00EC02C7">
        <w:t xml:space="preserve">a </w:t>
      </w:r>
      <w:r w:rsidR="00BF696E">
        <w:t>um plano qualquer</w:t>
      </w:r>
      <w:r w:rsidR="00EC02C7">
        <w:t xml:space="preserve"> situado </w:t>
      </w:r>
      <w:r w:rsidR="00BF696E">
        <w:t xml:space="preserve">a uma  distância </w:t>
      </w:r>
      <m:oMath>
        <m:r>
          <w:rPr>
            <w:rFonts w:ascii="Cambria Math" w:hAnsi="Cambria Math"/>
          </w:rPr>
          <m:t>t</m:t>
        </m:r>
      </m:oMath>
      <w:r w:rsidR="0013497C">
        <w:t xml:space="preserve"> </w:t>
      </w:r>
      <w:r w:rsidR="0030239F">
        <w:t xml:space="preserve">, </w:t>
      </w:r>
      <w:r w:rsidR="0013497C">
        <w:t xml:space="preserve">podemos calcular o vetor que partindo do ponto </w:t>
      </w:r>
      <m:oMath>
        <m:r>
          <w:rPr>
            <w:rFonts w:ascii="Cambria Math" w:hAnsi="Cambria Math"/>
          </w:rPr>
          <m:t>e</m:t>
        </m:r>
      </m:oMath>
      <w:r w:rsidR="005521D4">
        <w:t xml:space="preserve"> toca um</w:t>
      </w:r>
      <w:r w:rsidR="0013497C">
        <w:t xml:space="preserve"> </w:t>
      </w:r>
      <w:r w:rsidR="005521D4">
        <w:t xml:space="preserve">determinado plano passando pelo ponto </w:t>
      </w:r>
      <m:oMath>
        <m:r>
          <w:rPr>
            <w:rFonts w:ascii="Cambria Math" w:hAnsi="Cambria Math"/>
          </w:rPr>
          <m:t>s</m:t>
        </m:r>
      </m:oMath>
      <w:r w:rsidR="005521D4">
        <w:t xml:space="preserve"> pertencente a este plano</w:t>
      </w:r>
      <w:r w:rsidR="00BF696E">
        <w:t>.</w:t>
      </w:r>
    </w:p>
    <w:p w:rsidR="007235B3" w:rsidRDefault="007C1A07" w:rsidP="003B511B">
      <w:pPr>
        <w:ind w:firstLine="348"/>
        <w:jc w:val="both"/>
        <w:rPr>
          <w:rFonts w:hint="eastAsia"/>
        </w:rPr>
      </w:pPr>
      <w:r>
        <w:t xml:space="preserve"> Assim podemos </w:t>
      </w:r>
      <w:r w:rsidR="00D31E39">
        <w:t>obter</w:t>
      </w:r>
      <w:r>
        <w:t xml:space="preserve"> um </w:t>
      </w:r>
      <w:r w:rsidR="00FD07F7">
        <w:t>base</w:t>
      </w:r>
      <w:r>
        <w:t xml:space="preserve"> ortonormal</w:t>
      </w:r>
      <w:r w:rsidR="0094251F">
        <w:t xml:space="preserve"> através d</w:t>
      </w:r>
      <w:r w:rsidR="00D31E39">
        <w:t>a</w:t>
      </w:r>
      <w:r w:rsidR="0094251F">
        <w:t xml:space="preserve"> </w:t>
      </w:r>
      <w:r w:rsidR="00D31E39">
        <w:t xml:space="preserve">definição </w:t>
      </w:r>
      <w:r w:rsidR="0094251F">
        <w:t xml:space="preserve">de </w:t>
      </w:r>
      <w:r w:rsidR="00D31E39">
        <w:t xml:space="preserve">três </w:t>
      </w:r>
      <w:r w:rsidR="0094251F">
        <w:t>vetores</w:t>
      </w:r>
      <w:r w:rsidR="00D31E39">
        <w:t xml:space="preserve"> </w:t>
      </w:r>
      <w:r>
        <w:t xml:space="preserve"> </w:t>
      </w:r>
      <w:r w:rsidR="00D31E39">
        <w:t xml:space="preserve">perpendiculares entre si </w:t>
      </w:r>
      <w:r w:rsidR="00EA119E">
        <w:t>,</w:t>
      </w:r>
      <w:r w:rsidR="00B705D5">
        <w:t xml:space="preserve">partindo de </w:t>
      </w:r>
      <m:oMath>
        <m:r>
          <w:rPr>
            <w:rFonts w:ascii="Cambria Math" w:hAnsi="Cambria Math"/>
          </w:rPr>
          <m:t>e</m:t>
        </m:r>
      </m:oMath>
      <w:r w:rsidR="00B705D5">
        <w:t xml:space="preserve"> </w:t>
      </w:r>
      <w:r>
        <w:t xml:space="preserve">na direção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D64678">
        <w:t xml:space="preserve"> </w:t>
      </w:r>
      <w:r w:rsidR="005D1BE3">
        <w:t xml:space="preserve">de forma que: </w:t>
      </w:r>
    </w:p>
    <w:p w:rsidR="00B705D5" w:rsidRDefault="00B705D5" w:rsidP="003B511B">
      <w:pPr>
        <w:ind w:firstLine="348"/>
        <w:jc w:val="both"/>
        <w:rPr>
          <w:rFonts w:hint="eastAsi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705D5" w:rsidTr="002D46AF">
        <w:tc>
          <w:tcPr>
            <w:tcW w:w="3020" w:type="dxa"/>
          </w:tcPr>
          <w:p w:rsidR="00B705D5" w:rsidRDefault="00B705D5" w:rsidP="002D46AF">
            <w:pPr>
              <w:jc w:val="both"/>
              <w:rPr>
                <w:rFonts w:hint="eastAsia"/>
              </w:rPr>
            </w:pPr>
          </w:p>
        </w:tc>
        <w:tc>
          <w:tcPr>
            <w:tcW w:w="3020" w:type="dxa"/>
          </w:tcPr>
          <w:p w:rsidR="00B705D5" w:rsidRDefault="00EE247A" w:rsidP="00182652">
            <w:pPr>
              <w:jc w:val="both"/>
              <w:rPr>
                <w:rFonts w:hint="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3021" w:type="dxa"/>
          </w:tcPr>
          <w:p w:rsidR="00B705D5" w:rsidRDefault="00B705D5" w:rsidP="002D46AF">
            <w:pPr>
              <w:pStyle w:val="PargrafodaLista"/>
              <w:numPr>
                <w:ilvl w:val="0"/>
                <w:numId w:val="9"/>
              </w:numPr>
              <w:jc w:val="right"/>
              <w:rPr>
                <w:rFonts w:hint="eastAsia"/>
              </w:rPr>
            </w:pPr>
          </w:p>
        </w:tc>
      </w:tr>
    </w:tbl>
    <w:p w:rsidR="005D1BE3" w:rsidRDefault="005D1BE3" w:rsidP="003B511B">
      <w:pPr>
        <w:ind w:firstLine="348"/>
        <w:jc w:val="both"/>
        <w:rPr>
          <w:rFonts w:hint="eastAsia"/>
        </w:rPr>
      </w:pPr>
    </w:p>
    <w:p w:rsidR="000B7B27" w:rsidRPr="008F6ACF" w:rsidRDefault="00D64678" w:rsidP="00494095">
      <w:pPr>
        <w:ind w:firstLine="348"/>
        <w:jc w:val="both"/>
        <w:rPr>
          <w:rFonts w:hint="eastAsia"/>
        </w:rPr>
      </w:pPr>
      <w:r>
        <w:t xml:space="preserve">De posse de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t xml:space="preserve">podemos estimar mais dois vetores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v,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t xml:space="preserve">  perpendiculares entre si </w:t>
      </w:r>
      <w:r w:rsidR="00494095">
        <w:t>de forma que</w:t>
      </w:r>
      <w:r w:rsidR="00D16E94">
        <w:t xml:space="preserve"> para o obtenção de </w:t>
      </w:r>
      <w:r w:rsidR="0049409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494095">
        <w:t xml:space="preserve"> </w:t>
      </w:r>
      <w:r w:rsidR="00D16E94">
        <w:t>seguiremos a estratégia de estimar</w:t>
      </w:r>
      <w:r w:rsidR="00317D0E">
        <w:t xml:space="preserve"> um vetor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t</m:t>
            </m:r>
          </m:e>
        </m:acc>
      </m:oMath>
      <w:r w:rsidR="00D16E94">
        <w:t xml:space="preserve"> </w:t>
      </w:r>
      <w:r w:rsidR="00EF423F">
        <w:t>,</w:t>
      </w:r>
      <w:r w:rsidR="00E439E6">
        <w:t xml:space="preserve">que receberá o valor do vetor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0B7B27">
        <w:t xml:space="preserve"> </w:t>
      </w:r>
      <w:r w:rsidR="00EF423F">
        <w:t xml:space="preserve"> </w:t>
      </w:r>
      <w:r w:rsidR="00E439E6">
        <w:t>tomando o cuidado de substituir o menor valor</w:t>
      </w:r>
      <w:r w:rsidR="000B7B27">
        <w:t xml:space="preserve"> absoluto</w:t>
      </w:r>
      <w:r w:rsidR="00E439E6">
        <w:t xml:space="preserve"> de coordenada </w:t>
      </w:r>
      <w:r w:rsidR="000B7B27">
        <w:t xml:space="preserve">por 1 assim poderemos aplicar a seguinte formula e obter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v . </m:t>
            </m:r>
          </m:e>
        </m:acc>
        <m:r>
          <w:rPr>
            <w:rFonts w:ascii="Cambria Math" w:hAnsi="Cambria Math"/>
          </w:rPr>
          <m:t xml:space="preserve"> </m:t>
        </m:r>
      </m:oMath>
    </w:p>
    <w:p w:rsidR="008F6ACF" w:rsidRPr="008F6ACF" w:rsidRDefault="008F6ACF" w:rsidP="00494095">
      <w:pPr>
        <w:ind w:firstLine="348"/>
        <w:jc w:val="both"/>
        <w:rPr>
          <w:rFonts w:hint="eastAsi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494095" w:rsidTr="002D46AF">
        <w:tc>
          <w:tcPr>
            <w:tcW w:w="3020" w:type="dxa"/>
          </w:tcPr>
          <w:p w:rsidR="00494095" w:rsidRDefault="00494095" w:rsidP="002D46AF">
            <w:pPr>
              <w:jc w:val="both"/>
              <w:rPr>
                <w:rFonts w:hint="eastAsia"/>
              </w:rPr>
            </w:pPr>
          </w:p>
        </w:tc>
        <w:tc>
          <w:tcPr>
            <w:tcW w:w="3020" w:type="dxa"/>
          </w:tcPr>
          <w:p w:rsidR="00494095" w:rsidRDefault="00EE247A" w:rsidP="00271663">
            <w:pPr>
              <w:jc w:val="both"/>
              <w:rPr>
                <w:rFonts w:hint="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acc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acc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3021" w:type="dxa"/>
          </w:tcPr>
          <w:p w:rsidR="00494095" w:rsidRDefault="00494095" w:rsidP="002D46AF">
            <w:pPr>
              <w:pStyle w:val="PargrafodaLista"/>
              <w:numPr>
                <w:ilvl w:val="0"/>
                <w:numId w:val="9"/>
              </w:numPr>
              <w:jc w:val="right"/>
              <w:rPr>
                <w:rFonts w:hint="eastAsia"/>
              </w:rPr>
            </w:pPr>
          </w:p>
        </w:tc>
      </w:tr>
    </w:tbl>
    <w:p w:rsidR="00D64678" w:rsidRDefault="00D64678" w:rsidP="00494095">
      <w:pPr>
        <w:ind w:firstLine="348"/>
        <w:jc w:val="both"/>
        <w:rPr>
          <w:rFonts w:hint="eastAsia"/>
        </w:rPr>
      </w:pPr>
    </w:p>
    <w:p w:rsidR="00494095" w:rsidRDefault="008F6ACF" w:rsidP="00494095">
      <w:pPr>
        <w:ind w:firstLine="348"/>
        <w:jc w:val="both"/>
        <w:rPr>
          <w:rFonts w:hint="eastAsia"/>
        </w:rPr>
      </w:pPr>
      <w:r>
        <w:rPr>
          <w:rFonts w:hint="eastAsia"/>
        </w:rPr>
        <w:t>E</w:t>
      </w:r>
      <w:r>
        <w:t xml:space="preserve"> por último podemos obter</w:t>
      </w:r>
      <w:r w:rsidR="000D5AE7">
        <w:t xml:space="preserve"> o vetor</w:t>
      </w:r>
      <w: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t xml:space="preserve"> </w:t>
      </w:r>
      <w:r w:rsidR="000D5AE7">
        <w:t xml:space="preserve">reaplicando a equação 3 entre os vetores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0D5AE7">
        <w:t xml:space="preserve"> 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v </m:t>
            </m:r>
          </m:e>
        </m:acc>
        <m:r>
          <w:rPr>
            <w:rFonts w:ascii="Cambria Math" w:hAnsi="Cambria Math"/>
          </w:rPr>
          <m:t xml:space="preserve"> </m:t>
        </m:r>
      </m:oMath>
      <w:r w:rsidR="000D5AE7">
        <w:t xml:space="preserve"> </w:t>
      </w:r>
      <w:r w:rsidR="00CD252D">
        <w:t>obtendo os vetores que definem um plano ortonormal a parti</w:t>
      </w:r>
      <w:r w:rsidR="00CD252D">
        <w:rPr>
          <w:rFonts w:hint="eastAsia"/>
        </w:rPr>
        <w:t>r</w:t>
      </w:r>
      <w:r w:rsidR="00CD252D">
        <w:t xml:space="preserve"> do ponto de visão .</w:t>
      </w:r>
    </w:p>
    <w:p w:rsidR="00CD252D" w:rsidRDefault="00CD252D" w:rsidP="00494095">
      <w:pPr>
        <w:ind w:firstLine="348"/>
        <w:jc w:val="both"/>
        <w:rPr>
          <w:rFonts w:hint="eastAsi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CD252D" w:rsidTr="00EE247A">
        <w:tc>
          <w:tcPr>
            <w:tcW w:w="3020" w:type="dxa"/>
          </w:tcPr>
          <w:p w:rsidR="00CD252D" w:rsidRDefault="00CD252D" w:rsidP="00EE247A">
            <w:pPr>
              <w:jc w:val="both"/>
              <w:rPr>
                <w:rFonts w:hint="eastAsia"/>
              </w:rPr>
            </w:pPr>
          </w:p>
        </w:tc>
        <w:tc>
          <w:tcPr>
            <w:tcW w:w="3020" w:type="dxa"/>
          </w:tcPr>
          <w:p w:rsidR="00CD252D" w:rsidRDefault="00EE247A" w:rsidP="004D5F6F">
            <w:pPr>
              <w:jc w:val="both"/>
              <w:rPr>
                <w:rFonts w:hint="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v </m:t>
                        </m:r>
                      </m:e>
                    </m:acc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v </m:t>
                            </m:r>
                          </m:e>
                        </m:acc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3021" w:type="dxa"/>
          </w:tcPr>
          <w:p w:rsidR="00CD252D" w:rsidRDefault="00CD252D" w:rsidP="00EE247A">
            <w:pPr>
              <w:pStyle w:val="PargrafodaLista"/>
              <w:numPr>
                <w:ilvl w:val="0"/>
                <w:numId w:val="9"/>
              </w:numPr>
              <w:jc w:val="right"/>
              <w:rPr>
                <w:rFonts w:hint="eastAsia"/>
              </w:rPr>
            </w:pPr>
          </w:p>
        </w:tc>
      </w:tr>
    </w:tbl>
    <w:p w:rsidR="00CD252D" w:rsidRDefault="00CD252D" w:rsidP="00494095">
      <w:pPr>
        <w:ind w:firstLine="348"/>
        <w:jc w:val="both"/>
        <w:rPr>
          <w:rFonts w:hint="eastAsia"/>
        </w:rPr>
      </w:pPr>
    </w:p>
    <w:p w:rsidR="00494095" w:rsidRDefault="00494095" w:rsidP="00494095">
      <w:pPr>
        <w:ind w:firstLine="348"/>
        <w:jc w:val="both"/>
        <w:rPr>
          <w:rFonts w:hint="eastAsia"/>
        </w:rPr>
      </w:pPr>
    </w:p>
    <w:p w:rsidR="007C1A07" w:rsidRDefault="00460762" w:rsidP="003B511B">
      <w:pPr>
        <w:ind w:firstLine="348"/>
        <w:jc w:val="both"/>
        <w:rPr>
          <w:rFonts w:hint="eastAsia"/>
        </w:rPr>
      </w:pPr>
      <w:r>
        <w:lastRenderedPageBreak/>
        <w:t xml:space="preserve">Com os vetores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v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7E0021">
        <w:t xml:space="preserve"> 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7E0021">
        <w:t xml:space="preserve"> </w:t>
      </w:r>
      <w:r w:rsidR="001330E0">
        <w:t xml:space="preserve">obtidos podemos </w:t>
      </w:r>
      <w:r w:rsidR="00442756">
        <w:t xml:space="preserve">alcançar qualquer ponto no </w:t>
      </w:r>
      <w:r w:rsidR="00957C5C">
        <w:t>espaço</w:t>
      </w:r>
      <w:r w:rsidR="00442756">
        <w:t xml:space="preserve"> ortogonal obtido como um combinação linear dos vetores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v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442756">
        <w:t xml:space="preserve"> 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442756">
        <w:t xml:space="preserve"> então se </w:t>
      </w:r>
      <m:oMath>
        <m:r>
          <w:rPr>
            <w:rFonts w:ascii="Cambria Math" w:hAnsi="Cambria Math"/>
          </w:rPr>
          <m:t>p</m:t>
        </m:r>
      </m:oMath>
      <w:r w:rsidR="00442756">
        <w:t xml:space="preserve"> é um ponto pertencente </w:t>
      </w:r>
      <w:r w:rsidR="0033431C">
        <w:t xml:space="preserve">a este citado </w:t>
      </w:r>
      <w:r w:rsidR="00957C5C">
        <w:t xml:space="preserve">espaço </w:t>
      </w:r>
      <w:r w:rsidR="00E94761">
        <w:t xml:space="preserve">podemos escrever este ponto </w:t>
      </w:r>
      <m:oMath>
        <m:r>
          <w:rPr>
            <w:rFonts w:ascii="Cambria Math" w:hAnsi="Cambria Math"/>
          </w:rPr>
          <m:t xml:space="preserve">p </m:t>
        </m:r>
      </m:oMath>
      <w:r w:rsidR="00E94761">
        <w:t>como:</w:t>
      </w:r>
    </w:p>
    <w:p w:rsidR="008A7383" w:rsidRDefault="008A7383" w:rsidP="003B511B">
      <w:pPr>
        <w:ind w:firstLine="348"/>
        <w:jc w:val="both"/>
        <w:rPr>
          <w:rFonts w:hint="eastAsi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827"/>
        <w:gridCol w:w="2829"/>
      </w:tblGrid>
      <w:tr w:rsidR="00E94761" w:rsidTr="008856CC">
        <w:tc>
          <w:tcPr>
            <w:tcW w:w="2405" w:type="dxa"/>
          </w:tcPr>
          <w:p w:rsidR="00E94761" w:rsidRDefault="00E94761" w:rsidP="00EE247A">
            <w:pPr>
              <w:jc w:val="both"/>
              <w:rPr>
                <w:rFonts w:hint="eastAsia"/>
              </w:rPr>
            </w:pPr>
          </w:p>
        </w:tc>
        <w:tc>
          <w:tcPr>
            <w:tcW w:w="3827" w:type="dxa"/>
          </w:tcPr>
          <w:p w:rsidR="00E94761" w:rsidRDefault="00E94761" w:rsidP="0063171B">
            <w:pPr>
              <w:jc w:val="both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p(t)=d*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+v'*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 xml:space="preserve"> v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u'*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 xml:space="preserve"> u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  <w:tc>
          <w:tcPr>
            <w:tcW w:w="2829" w:type="dxa"/>
          </w:tcPr>
          <w:p w:rsidR="00E94761" w:rsidRDefault="00E94761" w:rsidP="00EE247A">
            <w:pPr>
              <w:pStyle w:val="PargrafodaLista"/>
              <w:numPr>
                <w:ilvl w:val="0"/>
                <w:numId w:val="9"/>
              </w:numPr>
              <w:jc w:val="right"/>
              <w:rPr>
                <w:rFonts w:hint="eastAsia"/>
              </w:rPr>
            </w:pPr>
          </w:p>
        </w:tc>
      </w:tr>
    </w:tbl>
    <w:p w:rsidR="00ED4073" w:rsidRDefault="00ED4073" w:rsidP="003B511B">
      <w:pPr>
        <w:ind w:firstLine="348"/>
        <w:jc w:val="both"/>
        <w:rPr>
          <w:rFonts w:hint="eastAsia"/>
        </w:rPr>
      </w:pPr>
    </w:p>
    <w:p w:rsidR="005C60D5" w:rsidRDefault="00EA0417" w:rsidP="003B511B">
      <w:pPr>
        <w:ind w:firstLine="348"/>
        <w:jc w:val="both"/>
        <w:rPr>
          <w:rFonts w:hint="eastAsia"/>
        </w:rPr>
      </w:pPr>
      <w:r>
        <w:t xml:space="preserve">Os escalares </w:t>
      </w:r>
      <m:oMath>
        <m:r>
          <w:rPr>
            <w:rFonts w:ascii="Cambria Math" w:hAnsi="Cambria Math"/>
          </w:rPr>
          <m:t>d,v'</m:t>
        </m:r>
      </m:oMath>
      <w:r>
        <w:t xml:space="preserve"> e </w:t>
      </w:r>
      <m:oMath>
        <m:r>
          <w:rPr>
            <w:rFonts w:ascii="Cambria Math" w:hAnsi="Cambria Math"/>
          </w:rPr>
          <m:t>u'</m:t>
        </m:r>
      </m:oMath>
      <w:r>
        <w:t xml:space="preserve"> presentes na equação </w:t>
      </w:r>
      <w:r w:rsidR="001540A2">
        <w:t xml:space="preserve">5 são respectivamente a </w:t>
      </w:r>
      <w:r w:rsidR="00827ACE">
        <w:t>distância</w:t>
      </w:r>
      <w:r w:rsidR="001540A2">
        <w:t xml:space="preserve"> </w:t>
      </w:r>
      <w:r w:rsidR="00827ACE">
        <w:t>entre o</w:t>
      </w:r>
      <w:r w:rsidR="001540A2">
        <w:t xml:space="preserve"> ponto de visão e o plano obtido ,</w:t>
      </w:r>
      <w:r w:rsidR="00940620">
        <w:t>a quantidade</w:t>
      </w:r>
      <w:ins w:id="53" w:author="ANDRE sILVA" w:date="2018-11-24T04:15:00Z">
        <w:r w:rsidR="003F7650">
          <w:t xml:space="preserve"> de</w:t>
        </w:r>
      </w:ins>
      <w:r w:rsidR="00940620">
        <w:t xml:space="preserve"> deslocamento</w:t>
      </w:r>
      <w:r w:rsidR="00827ACE">
        <w:t xml:space="preserve"> na direção do</w:t>
      </w:r>
      <w:r w:rsidR="00855562">
        <w:t xml:space="preserve"> vetor</w:t>
      </w:r>
      <w:r w:rsidR="00827ACE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v</m:t>
            </m:r>
          </m:e>
        </m:acc>
      </m:oMath>
      <w:r w:rsidR="00940620">
        <w:t xml:space="preserve"> e a quantidade de deslocamento na direção do vetor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u</m:t>
            </m:r>
          </m:e>
        </m:acc>
      </m:oMath>
      <w:r w:rsidR="00940620">
        <w:t>.</w:t>
      </w:r>
    </w:p>
    <w:p w:rsidR="00855562" w:rsidRDefault="00855562" w:rsidP="003B511B">
      <w:pPr>
        <w:ind w:firstLine="348"/>
        <w:jc w:val="both"/>
        <w:rPr>
          <w:rFonts w:hint="eastAsia"/>
        </w:rPr>
      </w:pPr>
      <w:r>
        <w:rPr>
          <w:rFonts w:hint="eastAsia"/>
        </w:rPr>
        <w:t>O</w:t>
      </w:r>
      <w:r>
        <w:t xml:space="preserve">s </w:t>
      </w:r>
      <w:del w:id="54" w:author="ANDRE sILVA" w:date="2018-11-24T04:16:00Z">
        <w:r w:rsidDel="00146881">
          <w:delText xml:space="preserve">escalares </w:delText>
        </w:r>
      </w:del>
      <w:ins w:id="55" w:author="ANDRE sILVA" w:date="2018-11-24T04:16:00Z">
        <w:r w:rsidR="00146881">
          <w:t xml:space="preserve">valores para </w:t>
        </w:r>
      </w:ins>
      <m:oMath>
        <m:r>
          <w:rPr>
            <w:rFonts w:ascii="Cambria Math" w:hAnsi="Cambria Math"/>
          </w:rPr>
          <m:t>v'</m:t>
        </m:r>
      </m:oMath>
      <w:r>
        <w:t xml:space="preserve"> e </w:t>
      </w:r>
      <m:oMath>
        <m:r>
          <w:rPr>
            <w:rFonts w:ascii="Cambria Math" w:hAnsi="Cambria Math"/>
          </w:rPr>
          <m:t>u'</m:t>
        </m:r>
      </m:oMath>
      <w:r>
        <w:t xml:space="preserve"> podem ser obtidos com adaptações pertinentes </w:t>
      </w:r>
      <w:r w:rsidR="002C08F5">
        <w:t xml:space="preserve">ao tamanho e a quantidade dos pixels presentes na imagem </w:t>
      </w:r>
      <w:r w:rsidR="00EF1838">
        <w:t>,</w:t>
      </w:r>
      <w:r w:rsidR="002C08F5">
        <w:t>assim</w:t>
      </w:r>
      <w:r w:rsidR="00EF1838">
        <w:t>:</w:t>
      </w:r>
    </w:p>
    <w:p w:rsidR="00EF1838" w:rsidRDefault="00EF1838" w:rsidP="003B511B">
      <w:pPr>
        <w:ind w:firstLine="348"/>
        <w:jc w:val="both"/>
        <w:rPr>
          <w:rFonts w:hint="eastAsi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543"/>
        <w:gridCol w:w="2829"/>
      </w:tblGrid>
      <w:tr w:rsidR="00EF1838" w:rsidTr="00EE247A">
        <w:tc>
          <w:tcPr>
            <w:tcW w:w="2689" w:type="dxa"/>
          </w:tcPr>
          <w:p w:rsidR="00EF1838" w:rsidRDefault="00EF1838" w:rsidP="00EE247A">
            <w:pPr>
              <w:jc w:val="both"/>
              <w:rPr>
                <w:rFonts w:hint="eastAsia"/>
              </w:rPr>
            </w:pPr>
          </w:p>
        </w:tc>
        <w:tc>
          <w:tcPr>
            <w:tcW w:w="3543" w:type="dxa"/>
          </w:tcPr>
          <w:p w:rsidR="00EF1838" w:rsidRDefault="008856CC" w:rsidP="00EF1838">
            <w:pPr>
              <w:jc w:val="both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v' =l+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r-l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 +0.5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  <w:tc>
          <w:tcPr>
            <w:tcW w:w="2829" w:type="dxa"/>
          </w:tcPr>
          <w:p w:rsidR="00EF1838" w:rsidRDefault="00EF1838" w:rsidP="00EE247A">
            <w:pPr>
              <w:pStyle w:val="PargrafodaLista"/>
              <w:numPr>
                <w:ilvl w:val="0"/>
                <w:numId w:val="9"/>
              </w:numPr>
              <w:jc w:val="right"/>
              <w:rPr>
                <w:rFonts w:hint="eastAsia"/>
              </w:rPr>
            </w:pPr>
          </w:p>
        </w:tc>
      </w:tr>
    </w:tbl>
    <w:p w:rsidR="00EF1838" w:rsidRDefault="00EF1838" w:rsidP="003B511B">
      <w:pPr>
        <w:ind w:firstLine="348"/>
        <w:jc w:val="both"/>
        <w:rPr>
          <w:rFonts w:hint="eastAsia"/>
        </w:rPr>
      </w:pPr>
    </w:p>
    <w:p w:rsidR="00EF1838" w:rsidRDefault="00EF1838" w:rsidP="003B511B">
      <w:pPr>
        <w:ind w:firstLine="348"/>
        <w:jc w:val="both"/>
        <w:rPr>
          <w:rFonts w:hint="eastAsi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543"/>
        <w:gridCol w:w="2829"/>
      </w:tblGrid>
      <w:tr w:rsidR="000C34B6" w:rsidTr="00EE247A">
        <w:tc>
          <w:tcPr>
            <w:tcW w:w="2689" w:type="dxa"/>
          </w:tcPr>
          <w:p w:rsidR="000C34B6" w:rsidRDefault="000C34B6" w:rsidP="00EE247A">
            <w:pPr>
              <w:jc w:val="both"/>
              <w:rPr>
                <w:rFonts w:hint="eastAsia"/>
              </w:rPr>
            </w:pPr>
          </w:p>
        </w:tc>
        <w:tc>
          <w:tcPr>
            <w:tcW w:w="3543" w:type="dxa"/>
          </w:tcPr>
          <w:p w:rsidR="000C34B6" w:rsidRDefault="008856CC" w:rsidP="000C34B6">
            <w:pPr>
              <w:jc w:val="both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u' =b+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t-b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 +0.5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Ny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  <w:tc>
          <w:tcPr>
            <w:tcW w:w="2829" w:type="dxa"/>
          </w:tcPr>
          <w:p w:rsidR="000C34B6" w:rsidRDefault="000C34B6" w:rsidP="00EE247A">
            <w:pPr>
              <w:pStyle w:val="PargrafodaLista"/>
              <w:numPr>
                <w:ilvl w:val="0"/>
                <w:numId w:val="9"/>
              </w:numPr>
              <w:jc w:val="right"/>
              <w:rPr>
                <w:rFonts w:hint="eastAsia"/>
              </w:rPr>
            </w:pPr>
          </w:p>
        </w:tc>
      </w:tr>
    </w:tbl>
    <w:p w:rsidR="00DF0133" w:rsidRDefault="00DF0133" w:rsidP="00940620">
      <w:pPr>
        <w:rPr>
          <w:rFonts w:ascii="Times New Roman" w:hAnsi="Times New Roman"/>
        </w:rPr>
      </w:pPr>
    </w:p>
    <w:p w:rsidR="000C34B6" w:rsidRDefault="000C34B6" w:rsidP="00DC453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Na equações 6 e 7 os termos </w:t>
      </w:r>
      <m:oMath>
        <m:r>
          <w:rPr>
            <w:rFonts w:ascii="Cambria Math" w:hAnsi="Cambria Math"/>
          </w:rPr>
          <m:t xml:space="preserve">l,r,b, </m:t>
        </m:r>
      </m:oMath>
      <w:r w:rsidR="00DF0133" w:rsidRPr="00DF0133">
        <w:rPr>
          <w:rFonts w:ascii="Times New Roman" w:hAnsi="Times New Roman"/>
        </w:rPr>
        <w:t xml:space="preserve">e </w:t>
      </w:r>
      <m:oMath>
        <m:r>
          <w:rPr>
            <w:rFonts w:ascii="Cambria Math" w:hAnsi="Cambria Math"/>
          </w:rPr>
          <m:t>t</m:t>
        </m:r>
      </m:oMath>
      <w:r w:rsidR="00DF0133">
        <w:rPr>
          <w:rFonts w:ascii="Times New Roman" w:hAnsi="Times New Roman"/>
        </w:rPr>
        <w:t xml:space="preserve"> são termos </w:t>
      </w:r>
      <w:r w:rsidR="0088622C">
        <w:rPr>
          <w:rFonts w:ascii="Times New Roman" w:hAnsi="Times New Roman"/>
        </w:rPr>
        <w:t xml:space="preserve">que definem a janela de </w:t>
      </w:r>
      <w:r w:rsidR="00DF0133">
        <w:rPr>
          <w:rFonts w:ascii="Times New Roman" w:hAnsi="Times New Roman"/>
        </w:rPr>
        <w:t xml:space="preserve"> enquadramento</w:t>
      </w:r>
      <w:r w:rsidR="0088622C">
        <w:rPr>
          <w:rFonts w:ascii="Times New Roman" w:hAnsi="Times New Roman"/>
        </w:rPr>
        <w:t xml:space="preserve"> da área de visão sobre o plano observado</w:t>
      </w:r>
      <w:ins w:id="56" w:author="ANDRE sILVA" w:date="2018-11-24T04:17:00Z">
        <w:r w:rsidR="00A92197">
          <w:rPr>
            <w:rFonts w:ascii="Times New Roman" w:hAnsi="Times New Roman"/>
          </w:rPr>
          <w:t>,</w:t>
        </w:r>
      </w:ins>
      <w:r w:rsidR="0088622C">
        <w:rPr>
          <w:rFonts w:ascii="Times New Roman" w:hAnsi="Times New Roman"/>
        </w:rPr>
        <w:t xml:space="preserve"> os elementos qu</w:t>
      </w:r>
      <w:r w:rsidR="004014E6">
        <w:rPr>
          <w:rFonts w:ascii="Times New Roman" w:hAnsi="Times New Roman"/>
        </w:rPr>
        <w:t>e estiverem dentro desta janela serão renderizados</w:t>
      </w:r>
      <w:r w:rsidR="006B1500">
        <w:rPr>
          <w:rFonts w:ascii="Times New Roman" w:hAnsi="Times New Roman"/>
        </w:rPr>
        <w:t>.</w:t>
      </w:r>
      <w:r w:rsidR="00DC453F">
        <w:rPr>
          <w:rFonts w:ascii="Times New Roman" w:hAnsi="Times New Roman"/>
        </w:rPr>
        <w:t xml:space="preserve"> </w:t>
      </w:r>
      <w:r w:rsidR="006B1500">
        <w:rPr>
          <w:rFonts w:ascii="Times New Roman" w:hAnsi="Times New Roman"/>
        </w:rPr>
        <w:t>O</w:t>
      </w:r>
      <w:r w:rsidR="004014E6">
        <w:rPr>
          <w:rFonts w:ascii="Times New Roman" w:hAnsi="Times New Roman"/>
        </w:rPr>
        <w:t xml:space="preserve"> termos </w:t>
      </w:r>
      <m:oMath>
        <m:r>
          <w:rPr>
            <w:rFonts w:ascii="Cambria Math" w:hAnsi="Cambria Math"/>
          </w:rPr>
          <m:t>i</m:t>
        </m:r>
      </m:oMath>
      <w:r w:rsidR="004014E6">
        <w:rPr>
          <w:rFonts w:ascii="Times New Roman" w:hAnsi="Times New Roman"/>
        </w:rPr>
        <w:t xml:space="preserve"> e </w:t>
      </w:r>
      <m:oMath>
        <m:r>
          <w:rPr>
            <w:rFonts w:ascii="Cambria Math" w:hAnsi="Cambria Math"/>
          </w:rPr>
          <m:t>j</m:t>
        </m:r>
      </m:oMath>
      <w:r w:rsidR="004014E6">
        <w:rPr>
          <w:rFonts w:ascii="Times New Roman" w:hAnsi="Times New Roman"/>
        </w:rPr>
        <w:t xml:space="preserve"> fazem referência a notação matricial adotada para </w:t>
      </w:r>
      <w:r w:rsidR="006B1500">
        <w:rPr>
          <w:rFonts w:ascii="Times New Roman" w:hAnsi="Times New Roman"/>
        </w:rPr>
        <w:t>a representação</w:t>
      </w:r>
      <w:r w:rsidR="004014E6">
        <w:rPr>
          <w:rFonts w:ascii="Times New Roman" w:hAnsi="Times New Roman"/>
        </w:rPr>
        <w:t xml:space="preserve"> computacional d</w:t>
      </w:r>
      <w:ins w:id="57" w:author="ANDRE sILVA" w:date="2018-11-24T04:17:00Z">
        <w:r w:rsidR="00A92197">
          <w:rPr>
            <w:rFonts w:ascii="Times New Roman" w:hAnsi="Times New Roman"/>
          </w:rPr>
          <w:t>a</w:t>
        </w:r>
      </w:ins>
      <w:del w:id="58" w:author="ANDRE sILVA" w:date="2018-11-24T04:17:00Z">
        <w:r w:rsidR="004014E6" w:rsidDel="00A92197">
          <w:rPr>
            <w:rFonts w:ascii="Times New Roman" w:hAnsi="Times New Roman"/>
          </w:rPr>
          <w:delText>e</w:delText>
        </w:r>
      </w:del>
      <w:r w:rsidR="004014E6">
        <w:rPr>
          <w:rFonts w:ascii="Times New Roman" w:hAnsi="Times New Roman"/>
        </w:rPr>
        <w:t xml:space="preserve"> imagem </w:t>
      </w:r>
      <w:ins w:id="59" w:author="ANDRE sILVA" w:date="2018-11-24T04:17:00Z">
        <w:r w:rsidR="00A92197">
          <w:rPr>
            <w:rFonts w:ascii="Times New Roman" w:hAnsi="Times New Roman"/>
          </w:rPr>
          <w:t>,</w:t>
        </w:r>
      </w:ins>
      <w:r w:rsidR="006B1500">
        <w:rPr>
          <w:rFonts w:ascii="Times New Roman" w:hAnsi="Times New Roman"/>
        </w:rPr>
        <w:t>sendo os valores das posiç</w:t>
      </w:r>
      <w:r w:rsidR="00DC453F">
        <w:rPr>
          <w:rFonts w:ascii="Times New Roman" w:hAnsi="Times New Roman"/>
        </w:rPr>
        <w:t xml:space="preserve">ões nas colunas e </w:t>
      </w:r>
      <w:r w:rsidR="006B1500">
        <w:rPr>
          <w:rFonts w:ascii="Times New Roman" w:hAnsi="Times New Roman"/>
        </w:rPr>
        <w:t xml:space="preserve">linhas </w:t>
      </w:r>
      <w:r w:rsidR="00DC453F">
        <w:rPr>
          <w:rFonts w:ascii="Times New Roman" w:hAnsi="Times New Roman"/>
        </w:rPr>
        <w:t xml:space="preserve">respectivamente. Os valores </w:t>
      </w:r>
      <m:oMath>
        <m:r>
          <w:rPr>
            <w:rFonts w:ascii="Cambria Math" w:hAnsi="Cambria Math"/>
          </w:rPr>
          <m:t>Nx</m:t>
        </m:r>
      </m:oMath>
      <w:r w:rsidR="00DC453F">
        <w:rPr>
          <w:rFonts w:ascii="Times New Roman" w:hAnsi="Times New Roman"/>
        </w:rPr>
        <w:t xml:space="preserve"> e </w:t>
      </w:r>
      <m:oMath>
        <m:r>
          <w:rPr>
            <w:rFonts w:ascii="Cambria Math" w:hAnsi="Cambria Math"/>
          </w:rPr>
          <m:t xml:space="preserve">Ny </m:t>
        </m:r>
      </m:oMath>
      <w:r w:rsidR="00DC453F">
        <w:rPr>
          <w:rFonts w:ascii="Times New Roman" w:hAnsi="Times New Roman"/>
        </w:rPr>
        <w:t>são as dimensões largura e altura da imagem definidas em quantidades de pixels.</w:t>
      </w:r>
      <w:r w:rsidR="004B5D42">
        <w:rPr>
          <w:rFonts w:ascii="Times New Roman" w:hAnsi="Times New Roman"/>
        </w:rPr>
        <w:t xml:space="preserve"> E por último os valores </w:t>
      </w:r>
      <w:r w:rsidR="00D92D7F">
        <w:rPr>
          <w:rFonts w:ascii="Times New Roman" w:hAnsi="Times New Roman"/>
        </w:rPr>
        <w:t xml:space="preserve">0.5, presentes em ambas as </w:t>
      </w:r>
      <w:r w:rsidR="00351845">
        <w:rPr>
          <w:rFonts w:ascii="Times New Roman" w:hAnsi="Times New Roman"/>
        </w:rPr>
        <w:t>equações,</w:t>
      </w:r>
      <w:r w:rsidR="004B5D42">
        <w:rPr>
          <w:rFonts w:ascii="Times New Roman" w:hAnsi="Times New Roman"/>
        </w:rPr>
        <w:t xml:space="preserve"> merecem </w:t>
      </w:r>
      <w:r w:rsidR="00351845">
        <w:rPr>
          <w:rFonts w:ascii="Times New Roman" w:hAnsi="Times New Roman"/>
        </w:rPr>
        <w:t xml:space="preserve">certa </w:t>
      </w:r>
      <w:r w:rsidR="004B5D42">
        <w:rPr>
          <w:rFonts w:ascii="Times New Roman" w:hAnsi="Times New Roman"/>
        </w:rPr>
        <w:t xml:space="preserve">atenção pois </w:t>
      </w:r>
      <w:del w:id="60" w:author="ANDRE sILVA" w:date="2018-11-24T04:18:00Z">
        <w:r w:rsidR="004B5D42" w:rsidDel="00A92197">
          <w:rPr>
            <w:rFonts w:ascii="Times New Roman" w:hAnsi="Times New Roman"/>
          </w:rPr>
          <w:delText xml:space="preserve">eles </w:delText>
        </w:r>
      </w:del>
      <w:r w:rsidR="004B5D42">
        <w:rPr>
          <w:rFonts w:ascii="Times New Roman" w:hAnsi="Times New Roman"/>
        </w:rPr>
        <w:t xml:space="preserve">são fatores que </w:t>
      </w:r>
      <w:r w:rsidR="00D92D7F">
        <w:rPr>
          <w:rFonts w:ascii="Times New Roman" w:hAnsi="Times New Roman"/>
        </w:rPr>
        <w:t>centralizam o raio ao centro do pixel melhorando a precisão da computação dos valores na matriz da imagem gerada.</w:t>
      </w:r>
    </w:p>
    <w:p w:rsidR="006B1989" w:rsidRDefault="00351845" w:rsidP="00351845">
      <w:pPr>
        <w:ind w:firstLine="348"/>
        <w:jc w:val="both"/>
        <w:rPr>
          <w:ins w:id="61" w:author="ANDRE sILVA" w:date="2018-11-24T06:48:00Z"/>
        </w:rPr>
      </w:pPr>
      <w:r>
        <w:t xml:space="preserve">Todo esse procedimento descrito permite </w:t>
      </w:r>
      <w:del w:id="62" w:author="ANDRE sILVA" w:date="2018-11-24T04:18:00Z">
        <w:r w:rsidDel="00071375">
          <w:delText xml:space="preserve">achar </w:delText>
        </w:r>
      </w:del>
      <w:ins w:id="63" w:author="ANDRE sILVA" w:date="2018-11-24T04:18:00Z">
        <w:r w:rsidR="00071375">
          <w:t xml:space="preserve">encontrar </w:t>
        </w:r>
      </w:ins>
      <w:r>
        <w:t xml:space="preserve">qualquer ponto no espaço a partir simplesmente do ponto de visão </w:t>
      </w:r>
      <m:oMath>
        <m:r>
          <w:rPr>
            <w:rFonts w:ascii="Cambria Math" w:hAnsi="Cambria Math"/>
          </w:rPr>
          <m:t>e</m:t>
        </m:r>
      </m:oMath>
      <w:ins w:id="64" w:author="ANDRE sILVA" w:date="2018-11-24T06:46:00Z">
        <w:r w:rsidR="00B2590F">
          <w:t xml:space="preserve"> estimar</w:t>
        </w:r>
        <w:r w:rsidR="006B1989">
          <w:t xml:space="preserve"> a direção </w:t>
        </w:r>
      </w:ins>
      <m:oMath>
        <m:r>
          <w:ins w:id="65" w:author="ANDRE sILVA" w:date="2018-11-24T06:48:00Z">
            <w:rPr>
              <w:rFonts w:ascii="Cambria Math" w:hAnsi="Cambria Math"/>
            </w:rPr>
            <m:t>d</m:t>
          </w:ins>
        </m:r>
      </m:oMath>
      <w:ins w:id="66" w:author="ANDRE sILVA" w:date="2018-11-24T06:48:00Z">
        <w:r w:rsidR="00B2590F">
          <w:t xml:space="preserve"> </w:t>
        </w:r>
      </w:ins>
      <w:ins w:id="67" w:author="ANDRE sILVA" w:date="2018-11-24T06:46:00Z">
        <w:r w:rsidR="00B2590F">
          <w:t>do raio ,</w:t>
        </w:r>
        <w:r w:rsidR="006B1989">
          <w:t xml:space="preserve"> </w:t>
        </w:r>
      </w:ins>
      <w:ins w:id="68" w:author="ANDRE sILVA" w:date="2018-11-24T06:47:00Z">
        <w:r w:rsidR="00B2590F">
          <w:t>podendo</w:t>
        </w:r>
        <w:r w:rsidR="006B1989">
          <w:t xml:space="preserve"> reescrever a equação 1 como:</w:t>
        </w:r>
      </w:ins>
    </w:p>
    <w:p w:rsidR="00B2590F" w:rsidRDefault="00B2590F" w:rsidP="00351845">
      <w:pPr>
        <w:ind w:firstLine="348"/>
        <w:jc w:val="both"/>
        <w:rPr>
          <w:ins w:id="69" w:author="ANDRE sILVA" w:date="2018-11-24T06:47:00Z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70" w:author="ANDRE sILVA" w:date="2018-11-24T06:49:00Z">
          <w:tblPr>
            <w:tblStyle w:val="Tabelacomgrad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838"/>
        <w:gridCol w:w="4961"/>
        <w:gridCol w:w="2262"/>
        <w:tblGridChange w:id="71">
          <w:tblGrid>
            <w:gridCol w:w="1838"/>
            <w:gridCol w:w="4961"/>
            <w:gridCol w:w="2262"/>
          </w:tblGrid>
        </w:tblGridChange>
      </w:tblGrid>
      <w:tr w:rsidR="00B2590F" w:rsidTr="00B2590F">
        <w:trPr>
          <w:ins w:id="72" w:author="ANDRE sILVA" w:date="2018-11-24T06:47:00Z"/>
        </w:trPr>
        <w:tc>
          <w:tcPr>
            <w:tcW w:w="1838" w:type="dxa"/>
            <w:tcPrChange w:id="73" w:author="ANDRE sILVA" w:date="2018-11-24T06:49:00Z">
              <w:tcPr>
                <w:tcW w:w="1838" w:type="dxa"/>
              </w:tcPr>
            </w:tcPrChange>
          </w:tcPr>
          <w:p w:rsidR="006B1989" w:rsidRDefault="006B1989" w:rsidP="006B78F8">
            <w:pPr>
              <w:jc w:val="both"/>
              <w:rPr>
                <w:ins w:id="74" w:author="ANDRE sILVA" w:date="2018-11-24T06:47:00Z"/>
                <w:rFonts w:hint="eastAsia"/>
              </w:rPr>
            </w:pPr>
          </w:p>
        </w:tc>
        <w:tc>
          <w:tcPr>
            <w:tcW w:w="4961" w:type="dxa"/>
            <w:tcPrChange w:id="75" w:author="ANDRE sILVA" w:date="2018-11-24T06:49:00Z">
              <w:tcPr>
                <w:tcW w:w="4961" w:type="dxa"/>
              </w:tcPr>
            </w:tcPrChange>
          </w:tcPr>
          <w:p w:rsidR="006B1989" w:rsidRPr="00541DC5" w:rsidRDefault="00B2590F" w:rsidP="00E41967">
            <w:pPr>
              <w:jc w:val="both"/>
              <w:rPr>
                <w:ins w:id="76" w:author="ANDRE sILVA" w:date="2018-11-24T06:47:00Z"/>
                <w:rFonts w:hint="eastAsia"/>
              </w:rPr>
            </w:pPr>
            <m:oMathPara>
              <m:oMath>
                <m:r>
                  <w:ins w:id="77" w:author="ANDRE sILVA" w:date="2018-11-24T06:49:00Z">
                    <w:rPr>
                      <w:rFonts w:ascii="Cambria Math" w:hAnsi="Cambria Math"/>
                    </w:rPr>
                    <m:t>f</m:t>
                  </w:ins>
                </m:r>
                <m:d>
                  <m:dPr>
                    <m:ctrlPr>
                      <w:ins w:id="78" w:author="ANDRE sILVA" w:date="2018-11-24T06:49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79" w:author="ANDRE sILVA" w:date="2018-11-24T06:49:00Z">
                        <w:rPr>
                          <w:rFonts w:ascii="Cambria Math" w:hAnsi="Cambria Math"/>
                        </w:rPr>
                        <m:t>t</m:t>
                      </w:ins>
                    </m:r>
                  </m:e>
                </m:d>
                <m:r>
                  <w:ins w:id="80" w:author="ANDRE sILVA" w:date="2018-11-24T06:49:00Z">
                    <w:rPr>
                      <w:rFonts w:ascii="Cambria Math" w:hAnsi="Cambria Math"/>
                    </w:rPr>
                    <m:t>=e+td</m:t>
                  </w:ins>
                </m:r>
              </m:oMath>
            </m:oMathPara>
          </w:p>
        </w:tc>
        <w:tc>
          <w:tcPr>
            <w:tcW w:w="2262" w:type="dxa"/>
            <w:tcPrChange w:id="81" w:author="ANDRE sILVA" w:date="2018-11-24T06:49:00Z">
              <w:tcPr>
                <w:tcW w:w="2262" w:type="dxa"/>
              </w:tcPr>
            </w:tcPrChange>
          </w:tcPr>
          <w:p w:rsidR="006B1989" w:rsidRDefault="006B1989" w:rsidP="006B78F8">
            <w:pPr>
              <w:pStyle w:val="PargrafodaLista"/>
              <w:numPr>
                <w:ilvl w:val="0"/>
                <w:numId w:val="9"/>
              </w:numPr>
              <w:jc w:val="right"/>
              <w:rPr>
                <w:ins w:id="82" w:author="ANDRE sILVA" w:date="2018-11-24T06:47:00Z"/>
                <w:rFonts w:hint="eastAsia"/>
              </w:rPr>
            </w:pPr>
          </w:p>
        </w:tc>
      </w:tr>
    </w:tbl>
    <w:p w:rsidR="008D114A" w:rsidRDefault="00351845" w:rsidP="00351845">
      <w:pPr>
        <w:ind w:firstLine="348"/>
        <w:jc w:val="both"/>
        <w:rPr>
          <w:ins w:id="83" w:author="ANDRE sILVA" w:date="2018-11-24T06:46:00Z"/>
        </w:rPr>
      </w:pPr>
      <w:del w:id="84" w:author="ANDRE sILVA" w:date="2018-11-24T04:20:00Z">
        <w:r w:rsidDel="008D114A">
          <w:delText xml:space="preserve"> </w:delText>
        </w:r>
      </w:del>
      <w:del w:id="85" w:author="ANDRE sILVA" w:date="2018-11-24T04:18:00Z">
        <w:r w:rsidDel="00071375">
          <w:delText xml:space="preserve">,é necessário </w:delText>
        </w:r>
      </w:del>
      <w:ins w:id="86" w:author="ANDRE sILVA" w:date="2018-11-24T04:20:00Z">
        <w:r w:rsidR="008D114A">
          <w:t xml:space="preserve"> </w:t>
        </w:r>
      </w:ins>
    </w:p>
    <w:p w:rsidR="00EB78DA" w:rsidRDefault="00EB78DA" w:rsidP="00351845">
      <w:pPr>
        <w:ind w:firstLine="348"/>
        <w:jc w:val="both"/>
        <w:rPr>
          <w:ins w:id="87" w:author="ANDRE sILVA" w:date="2018-11-24T04:20:00Z"/>
        </w:rPr>
      </w:pPr>
    </w:p>
    <w:p w:rsidR="00351845" w:rsidRDefault="008D114A" w:rsidP="00351845">
      <w:pPr>
        <w:ind w:firstLine="348"/>
        <w:jc w:val="both"/>
        <w:rPr>
          <w:rFonts w:ascii="Times New Roman" w:hAnsi="Times New Roman"/>
        </w:rPr>
      </w:pPr>
      <w:ins w:id="88" w:author="ANDRE sILVA" w:date="2018-11-24T04:20:00Z">
        <w:r>
          <w:t xml:space="preserve">O </w:t>
        </w:r>
      </w:ins>
      <w:del w:id="89" w:author="ANDRE sILVA" w:date="2018-11-24T04:18:00Z">
        <w:r w:rsidR="00351845" w:rsidDel="00071375">
          <w:delText>a</w:delText>
        </w:r>
      </w:del>
      <w:del w:id="90" w:author="ANDRE sILVA" w:date="2018-11-24T04:19:00Z">
        <w:r w:rsidR="00351845" w:rsidDel="00071375">
          <w:delText xml:space="preserve"> noção desta </w:delText>
        </w:r>
      </w:del>
      <w:del w:id="91" w:author="ANDRE sILVA" w:date="2018-11-24T04:18:00Z">
        <w:r w:rsidR="00351845" w:rsidDel="00071375">
          <w:delText xml:space="preserve">formulação </w:delText>
        </w:r>
      </w:del>
      <w:del w:id="92" w:author="ANDRE sILVA" w:date="2018-11-24T04:19:00Z">
        <w:r w:rsidR="00351845" w:rsidDel="008D114A">
          <w:delText>pois todo o</w:delText>
        </w:r>
      </w:del>
      <w:del w:id="93" w:author="ANDRE sILVA" w:date="2018-11-24T04:20:00Z">
        <w:r w:rsidR="00351845" w:rsidDel="008D114A">
          <w:delText xml:space="preserve"> processo de renderização do </w:delText>
        </w:r>
      </w:del>
      <w:r w:rsidR="00351845">
        <w:t>Raytrace tem como base os aspectos elucidados neste tópico sendo requisito exaustivamente utilizado para a definição da direção e da origem dos raios gerados.</w:t>
      </w:r>
    </w:p>
    <w:p w:rsidR="00FA61BD" w:rsidRDefault="00914D33" w:rsidP="00FA61BD">
      <w:pPr>
        <w:pStyle w:val="Ttulo1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</w:rPr>
      </w:pPr>
      <w:bookmarkStart w:id="94" w:name="_Toc530694031"/>
      <w:r>
        <w:rPr>
          <w:rFonts w:ascii="Times New Roman" w:hAnsi="Times New Roman"/>
        </w:rPr>
        <w:t>Projeção Ortográfica</w:t>
      </w:r>
      <w:bookmarkEnd w:id="94"/>
    </w:p>
    <w:p w:rsidR="00912287" w:rsidRDefault="0000339C" w:rsidP="00AF576C">
      <w:pPr>
        <w:ind w:firstLine="360"/>
        <w:jc w:val="both"/>
        <w:rPr>
          <w:ins w:id="95" w:author="ANDRE sILVA" w:date="2018-11-24T04:25:00Z"/>
        </w:rPr>
      </w:pPr>
      <w:r>
        <w:t xml:space="preserve">Na projeção ortográfica os </w:t>
      </w:r>
      <w:r w:rsidR="005624E2">
        <w:t xml:space="preserve">raios </w:t>
      </w:r>
      <w:r>
        <w:t>são projeta</w:t>
      </w:r>
      <w:r w:rsidR="005624E2">
        <w:t xml:space="preserve">dos em direção ortogonal </w:t>
      </w:r>
      <w:ins w:id="96" w:author="ANDRE sILVA" w:date="2018-11-24T04:23:00Z">
        <w:r w:rsidR="009864E8">
          <w:t>a</w:t>
        </w:r>
      </w:ins>
      <w:r w:rsidR="005624E2">
        <w:t xml:space="preserve">o plano </w:t>
      </w:r>
      <w:del w:id="97" w:author="ANDRE sILVA" w:date="2018-11-24T04:24:00Z">
        <w:r w:rsidR="00365D9D" w:rsidDel="009864E8">
          <w:delText xml:space="preserve">ao que o </w:delText>
        </w:r>
      </w:del>
      <w:ins w:id="98" w:author="ANDRE sILVA" w:date="2018-11-24T04:24:00Z">
        <w:r w:rsidR="009864E8">
          <w:t xml:space="preserve">do </w:t>
        </w:r>
      </w:ins>
      <w:r w:rsidR="00365D9D">
        <w:t xml:space="preserve">objeto </w:t>
      </w:r>
      <w:del w:id="99" w:author="ANDRE sILVA" w:date="2018-11-24T04:24:00Z">
        <w:r w:rsidR="00365D9D" w:rsidDel="009864E8">
          <w:delText xml:space="preserve">pertence </w:delText>
        </w:r>
      </w:del>
      <w:ins w:id="100" w:author="ANDRE sILVA" w:date="2018-11-24T04:24:00Z">
        <w:r w:rsidR="009864E8">
          <w:t>,</w:t>
        </w:r>
      </w:ins>
      <w:r w:rsidR="00365D9D">
        <w:t xml:space="preserve">como conseqüência disso </w:t>
      </w:r>
      <w:del w:id="101" w:author="ANDRE sILVA" w:date="2018-11-24T04:24:00Z">
        <w:r w:rsidR="00365D9D" w:rsidDel="00912287">
          <w:delText xml:space="preserve">temos </w:delText>
        </w:r>
      </w:del>
      <w:ins w:id="102" w:author="ANDRE sILVA" w:date="2018-11-24T04:24:00Z">
        <w:r w:rsidR="00912287">
          <w:t xml:space="preserve">são </w:t>
        </w:r>
      </w:ins>
      <w:r w:rsidR="00365D9D">
        <w:t xml:space="preserve">preservadas as dimensões do objeto de forma fiel ao </w:t>
      </w:r>
      <w:r w:rsidR="00E471E5">
        <w:t>real</w:t>
      </w:r>
      <w:r w:rsidR="00D90A75">
        <w:t xml:space="preserve"> e </w:t>
      </w:r>
      <w:ins w:id="103" w:author="ANDRE sILVA" w:date="2018-11-24T04:24:00Z">
        <w:r w:rsidR="00912287">
          <w:t>h</w:t>
        </w:r>
      </w:ins>
      <w:del w:id="104" w:author="ANDRE sILVA" w:date="2018-11-24T04:24:00Z">
        <w:r w:rsidR="00D90A75" w:rsidDel="00912287">
          <w:delText>a</w:delText>
        </w:r>
      </w:del>
      <w:ins w:id="105" w:author="ANDRE sILVA" w:date="2018-11-24T04:24:00Z">
        <w:r w:rsidR="00912287">
          <w:t>á</w:t>
        </w:r>
      </w:ins>
      <w:r w:rsidR="00D90A75">
        <w:t xml:space="preserve"> perda referencial das noções de profundidades</w:t>
      </w:r>
      <w:r w:rsidR="00067BA5">
        <w:t xml:space="preserve"> entre os objetos</w:t>
      </w:r>
      <w:ins w:id="106" w:author="ANDRE sILVA" w:date="2018-11-24T04:25:00Z">
        <w:r w:rsidR="00912287">
          <w:t xml:space="preserve"> e o espaço.</w:t>
        </w:r>
      </w:ins>
    </w:p>
    <w:p w:rsidR="00325893" w:rsidRDefault="00D90A75" w:rsidP="00AF576C">
      <w:pPr>
        <w:ind w:firstLine="360"/>
        <w:jc w:val="both"/>
        <w:rPr>
          <w:ins w:id="107" w:author="ANDRE sILVA" w:date="2018-11-24T04:25:00Z"/>
        </w:rPr>
      </w:pPr>
      <w:del w:id="108" w:author="ANDRE sILVA" w:date="2018-11-24T04:25:00Z">
        <w:r w:rsidDel="00912287">
          <w:delText>,</w:delText>
        </w:r>
        <w:r w:rsidR="00E471E5" w:rsidDel="00912287">
          <w:delText xml:space="preserve"> d</w:delText>
        </w:r>
      </w:del>
      <w:ins w:id="109" w:author="ANDRE sILVA" w:date="2018-11-24T04:25:00Z">
        <w:r w:rsidR="00912287">
          <w:t>D</w:t>
        </w:r>
      </w:ins>
      <w:r w:rsidR="00E471E5">
        <w:t>e</w:t>
      </w:r>
      <w:r w:rsidR="005A456D">
        <w:t xml:space="preserve"> certa forma podemos dizer que </w:t>
      </w:r>
      <w:r w:rsidR="00E471E5">
        <w:t>cada raio projetado</w:t>
      </w:r>
      <w:r w:rsidR="005A456D">
        <w:t xml:space="preserve"> do plano do objeto correspo</w:t>
      </w:r>
      <w:r w:rsidR="00E471E5">
        <w:t>nde</w:t>
      </w:r>
      <w:r w:rsidR="005A456D">
        <w:t xml:space="preserve"> </w:t>
      </w:r>
      <w:r w:rsidR="00E471E5">
        <w:t xml:space="preserve">a um raio em um plano </w:t>
      </w:r>
      <w:r w:rsidR="00067BA5">
        <w:t xml:space="preserve">paralelo </w:t>
      </w:r>
      <w:del w:id="110" w:author="ANDRE sILVA" w:date="2018-11-24T04:25:00Z">
        <w:r w:rsidR="00067BA5" w:rsidDel="00325893">
          <w:delText xml:space="preserve">a este </w:delText>
        </w:r>
      </w:del>
      <w:r w:rsidR="00067BA5">
        <w:t>numa relação um para um</w:t>
      </w:r>
      <w:del w:id="111" w:author="ANDRE sILVA" w:date="2018-11-24T04:25:00Z">
        <w:r w:rsidR="00067BA5" w:rsidDel="00325893">
          <w:delText xml:space="preserve"> </w:delText>
        </w:r>
      </w:del>
      <w:r w:rsidR="00D95F57">
        <w:t>.</w:t>
      </w:r>
    </w:p>
    <w:p w:rsidR="0000339C" w:rsidRDefault="00D95F57" w:rsidP="00AF576C">
      <w:pPr>
        <w:ind w:firstLine="360"/>
        <w:jc w:val="both"/>
        <w:rPr>
          <w:rFonts w:hint="eastAsia"/>
        </w:rPr>
      </w:pPr>
      <w:r>
        <w:t>N</w:t>
      </w:r>
      <w:r w:rsidR="00836474">
        <w:t xml:space="preserve">esse tipo de projeção a distância entre o objeto e o ponto de visão não afeta o resultado </w:t>
      </w:r>
      <w:r>
        <w:t>obtido</w:t>
      </w:r>
      <w:r w:rsidR="00612180">
        <w:t xml:space="preserve"> sendo freqüentemente usada nas simulações realizadas em ferramentas de desenho técnico</w:t>
      </w:r>
      <w:r>
        <w:t>.</w:t>
      </w:r>
    </w:p>
    <w:p w:rsidR="00B94405" w:rsidRDefault="00D75A01" w:rsidP="00AF576C">
      <w:pPr>
        <w:ind w:firstLine="360"/>
        <w:jc w:val="both"/>
        <w:rPr>
          <w:rFonts w:hint="eastAsia"/>
        </w:rPr>
      </w:pPr>
      <w:del w:id="112" w:author="ANDRE sILVA" w:date="2018-11-24T04:26:00Z">
        <w:r w:rsidDel="007F6CBA">
          <w:delText xml:space="preserve">Para </w:delText>
        </w:r>
      </w:del>
      <w:ins w:id="113" w:author="ANDRE sILVA" w:date="2018-11-24T04:26:00Z">
        <w:r w:rsidR="007F6CBA">
          <w:t>Como n</w:t>
        </w:r>
      </w:ins>
      <w:r>
        <w:t xml:space="preserve">a projeção ortográfica </w:t>
      </w:r>
      <w:ins w:id="114" w:author="ANDRE sILVA" w:date="2018-11-24T04:27:00Z">
        <w:r w:rsidR="007F6CBA">
          <w:t xml:space="preserve">há </w:t>
        </w:r>
      </w:ins>
      <w:del w:id="115" w:author="ANDRE sILVA" w:date="2018-11-24T04:26:00Z">
        <w:r w:rsidDel="007F6CBA">
          <w:delText xml:space="preserve">temos </w:delText>
        </w:r>
        <w:r w:rsidR="00F40540" w:rsidDel="007F6CBA">
          <w:delText xml:space="preserve">um </w:delText>
        </w:r>
      </w:del>
      <w:ins w:id="116" w:author="ANDRE sILVA" w:date="2018-11-24T04:27:00Z">
        <w:r w:rsidR="007F6CBA">
          <w:t>um</w:t>
        </w:r>
      </w:ins>
      <w:ins w:id="117" w:author="ANDRE sILVA" w:date="2018-11-24T04:26:00Z">
        <w:r w:rsidR="007F6CBA">
          <w:t xml:space="preserve"> </w:t>
        </w:r>
      </w:ins>
      <w:r w:rsidR="00F40540">
        <w:t xml:space="preserve">plano perpendicular ao plano onde o ponto de visão está </w:t>
      </w:r>
      <w:r w:rsidR="005547EA">
        <w:t>inserido</w:t>
      </w:r>
      <w:ins w:id="118" w:author="ANDRE sILVA" w:date="2018-11-24T04:27:00Z">
        <w:r w:rsidR="007F6CBA">
          <w:t>, podemos ,</w:t>
        </w:r>
      </w:ins>
      <w:del w:id="119" w:author="ANDRE sILVA" w:date="2018-11-24T04:27:00Z">
        <w:r w:rsidR="005547EA" w:rsidDel="007F6CBA">
          <w:delText>. D</w:delText>
        </w:r>
      </w:del>
      <w:ins w:id="120" w:author="ANDRE sILVA" w:date="2018-11-24T04:27:00Z">
        <w:r w:rsidR="007F6CBA">
          <w:t>d</w:t>
        </w:r>
      </w:ins>
      <w:r w:rsidR="005547EA">
        <w:t>e</w:t>
      </w:r>
      <w:r w:rsidR="00B643B4">
        <w:t xml:space="preserve"> poss</w:t>
      </w:r>
      <w:r w:rsidR="005547EA">
        <w:t>e</w:t>
      </w:r>
      <w:r w:rsidR="00B643B4">
        <w:t xml:space="preserve"> </w:t>
      </w:r>
      <w:r w:rsidR="00F40540">
        <w:t>dessa informação</w:t>
      </w:r>
      <w:del w:id="121" w:author="ANDRE sILVA" w:date="2018-11-24T04:27:00Z">
        <w:r w:rsidR="00F40540" w:rsidDel="007F6CBA">
          <w:delText xml:space="preserve"> podemos</w:delText>
        </w:r>
      </w:del>
      <w:r w:rsidR="00F40540">
        <w:t xml:space="preserve"> estimar o plano onde o objeto</w:t>
      </w:r>
      <w:r w:rsidR="00B643B4">
        <w:t xml:space="preserve"> está</w:t>
      </w:r>
      <w:ins w:id="122" w:author="ANDRE sILVA" w:date="2018-11-24T04:27:00Z">
        <w:r w:rsidR="00F405A1">
          <w:t xml:space="preserve">. </w:t>
        </w:r>
      </w:ins>
      <w:del w:id="123" w:author="ANDRE sILVA" w:date="2018-11-24T04:27:00Z">
        <w:r w:rsidR="00B643B4" w:rsidDel="00F405A1">
          <w:delText>, a</w:delText>
        </w:r>
      </w:del>
      <w:ins w:id="124" w:author="ANDRE sILVA" w:date="2018-11-24T04:27:00Z">
        <w:r w:rsidR="00F405A1">
          <w:t>A</w:t>
        </w:r>
      </w:ins>
      <w:r w:rsidR="00B643B4">
        <w:t xml:space="preserve">inda sabemos que a direção dos raios </w:t>
      </w:r>
      <w:r w:rsidR="003D4AE2">
        <w:t>é da</w:t>
      </w:r>
      <w:r w:rsidR="00B643B4">
        <w:t xml:space="preserve"> forma um para um entre os planos</w:t>
      </w:r>
      <w:r w:rsidR="00914906">
        <w:t xml:space="preserve">, ponto </w:t>
      </w:r>
      <w:del w:id="125" w:author="ANDRE sILVA" w:date="2018-11-24T04:28:00Z">
        <w:r w:rsidR="00914906" w:rsidDel="00F405A1">
          <w:delText xml:space="preserve">por </w:delText>
        </w:r>
      </w:del>
      <w:ins w:id="126" w:author="ANDRE sILVA" w:date="2018-11-24T04:28:00Z">
        <w:r w:rsidR="00F405A1">
          <w:t xml:space="preserve">a </w:t>
        </w:r>
      </w:ins>
      <w:r w:rsidR="00914906">
        <w:t>ponto</w:t>
      </w:r>
      <w:r w:rsidR="005547EA">
        <w:t>.</w:t>
      </w:r>
      <w:r w:rsidR="00F34877">
        <w:t xml:space="preserve"> Assim </w:t>
      </w:r>
      <w:r w:rsidR="007E6537">
        <w:lastRenderedPageBreak/>
        <w:t xml:space="preserve">podemos traçar raios </w:t>
      </w:r>
      <w:del w:id="127" w:author="ANDRE sILVA" w:date="2018-11-24T04:28:00Z">
        <w:r w:rsidR="007E6537" w:rsidDel="00F405A1">
          <w:delText>entre os planos</w:delText>
        </w:r>
        <w:r w:rsidR="004D742E" w:rsidDel="00F405A1">
          <w:delText xml:space="preserve"> </w:delText>
        </w:r>
      </w:del>
      <w:ins w:id="128" w:author="ANDRE sILVA" w:date="2018-11-24T04:28:00Z">
        <w:r w:rsidR="00F405A1">
          <w:t>que partem de um plano a outro ,</w:t>
        </w:r>
      </w:ins>
      <w:r w:rsidR="004D742E">
        <w:t xml:space="preserve">apenas sabendo </w:t>
      </w:r>
      <w:r w:rsidR="00837174">
        <w:t xml:space="preserve">as coordenadas </w:t>
      </w:r>
      <w:r w:rsidR="009266DF">
        <w:t>do ponto de visão aplicando manipulação algébrica</w:t>
      </w:r>
      <w:ins w:id="129" w:author="ANDRE sILVA" w:date="2018-11-24T04:30:00Z">
        <w:r w:rsidR="00D46047">
          <w:t xml:space="preserve"> </w:t>
        </w:r>
      </w:ins>
      <w:del w:id="130" w:author="ANDRE sILVA" w:date="2018-11-24T04:29:00Z">
        <w:r w:rsidR="00041001" w:rsidDel="00D46047">
          <w:delText xml:space="preserve"> citados anteriormente</w:delText>
        </w:r>
        <w:r w:rsidR="005130E3" w:rsidDel="00D46047">
          <w:delText xml:space="preserve"> </w:delText>
        </w:r>
      </w:del>
      <w:ins w:id="131" w:author="ANDRE sILVA" w:date="2018-11-24T04:29:00Z">
        <w:r w:rsidR="00D46047">
          <w:t>,d</w:t>
        </w:r>
      </w:ins>
      <w:del w:id="132" w:author="ANDRE sILVA" w:date="2018-11-24T04:29:00Z">
        <w:r w:rsidR="005130E3" w:rsidDel="00D46047">
          <w:delText>d</w:delText>
        </w:r>
      </w:del>
      <w:r w:rsidR="005130E3">
        <w:t>esta forma obtemos a direção e a origem d</w:t>
      </w:r>
      <w:r w:rsidR="00F1764C">
        <w:t>os raios</w:t>
      </w:r>
      <w:ins w:id="133" w:author="ANDRE sILVA" w:date="2018-11-24T04:30:00Z">
        <w:r w:rsidR="007C59B1">
          <w:t xml:space="preserve"> como </w:t>
        </w:r>
      </w:ins>
      <w:del w:id="134" w:author="ANDRE sILVA" w:date="2018-11-24T04:29:00Z">
        <w:r w:rsidR="00F1764C" w:rsidDel="00D46047">
          <w:delText xml:space="preserve"> de </w:delText>
        </w:r>
        <w:r w:rsidR="00B30845" w:rsidDel="00D46047">
          <w:delText>forma que</w:delText>
        </w:r>
      </w:del>
      <w:r w:rsidR="00B30845">
        <w:t>:</w:t>
      </w:r>
    </w:p>
    <w:p w:rsidR="004D3B46" w:rsidRDefault="004D3B46" w:rsidP="00AF576C">
      <w:pPr>
        <w:ind w:firstLine="360"/>
        <w:jc w:val="both"/>
        <w:rPr>
          <w:rFonts w:hint="eastAsi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F1764C" w:rsidTr="00EE247A">
        <w:tc>
          <w:tcPr>
            <w:tcW w:w="3020" w:type="dxa"/>
          </w:tcPr>
          <w:p w:rsidR="00F1764C" w:rsidRDefault="00F1764C" w:rsidP="00EE247A">
            <w:pPr>
              <w:jc w:val="both"/>
              <w:rPr>
                <w:rFonts w:hint="eastAsia"/>
              </w:rPr>
            </w:pPr>
          </w:p>
        </w:tc>
        <w:tc>
          <w:tcPr>
            <w:tcW w:w="3020" w:type="dxa"/>
          </w:tcPr>
          <w:p w:rsidR="00F1764C" w:rsidRDefault="004D3B46" w:rsidP="004D3B46">
            <w:pPr>
              <w:jc w:val="both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direção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= 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  <w:tc>
          <w:tcPr>
            <w:tcW w:w="3021" w:type="dxa"/>
          </w:tcPr>
          <w:p w:rsidR="00F1764C" w:rsidRDefault="00F1764C" w:rsidP="00EE247A">
            <w:pPr>
              <w:pStyle w:val="PargrafodaLista"/>
              <w:numPr>
                <w:ilvl w:val="0"/>
                <w:numId w:val="9"/>
              </w:numPr>
              <w:jc w:val="right"/>
              <w:rPr>
                <w:rFonts w:hint="eastAsia"/>
              </w:rPr>
            </w:pPr>
          </w:p>
        </w:tc>
      </w:tr>
    </w:tbl>
    <w:p w:rsidR="00F1764C" w:rsidRDefault="00F1764C" w:rsidP="00AF576C">
      <w:pPr>
        <w:ind w:firstLine="360"/>
        <w:jc w:val="both"/>
        <w:rPr>
          <w:rFonts w:hint="eastAsi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3544"/>
        <w:gridCol w:w="2687"/>
      </w:tblGrid>
      <w:tr w:rsidR="004D3B46" w:rsidTr="0022235E">
        <w:tc>
          <w:tcPr>
            <w:tcW w:w="2830" w:type="dxa"/>
          </w:tcPr>
          <w:p w:rsidR="0022235E" w:rsidRDefault="0022235E" w:rsidP="00EE247A">
            <w:pPr>
              <w:jc w:val="both"/>
              <w:rPr>
                <w:rFonts w:hint="eastAsia"/>
              </w:rPr>
            </w:pPr>
          </w:p>
        </w:tc>
        <w:tc>
          <w:tcPr>
            <w:tcW w:w="3544" w:type="dxa"/>
          </w:tcPr>
          <w:p w:rsidR="004D3B46" w:rsidRPr="0022235E" w:rsidRDefault="004D3B46" w:rsidP="0022235E">
            <w:pPr>
              <w:jc w:val="both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origem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= e+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687" w:type="dxa"/>
          </w:tcPr>
          <w:p w:rsidR="004D3B46" w:rsidRDefault="004D3B46" w:rsidP="00EE247A">
            <w:pPr>
              <w:pStyle w:val="PargrafodaLista"/>
              <w:numPr>
                <w:ilvl w:val="0"/>
                <w:numId w:val="9"/>
              </w:numPr>
              <w:jc w:val="right"/>
              <w:rPr>
                <w:rFonts w:hint="eastAsia"/>
              </w:rPr>
            </w:pPr>
          </w:p>
        </w:tc>
      </w:tr>
    </w:tbl>
    <w:p w:rsidR="0022235E" w:rsidRDefault="0022235E" w:rsidP="0022235E">
      <w:pPr>
        <w:jc w:val="center"/>
        <w:rPr>
          <w:rFonts w:hint="eastAsia"/>
        </w:rPr>
      </w:pPr>
      <w:bookmarkStart w:id="135" w:name="_Toc530694032"/>
    </w:p>
    <w:p w:rsidR="0022235E" w:rsidRDefault="0022235E" w:rsidP="0022235E">
      <w:pPr>
        <w:jc w:val="center"/>
        <w:rPr>
          <w:rFonts w:hint="eastAsia"/>
        </w:rPr>
      </w:pPr>
    </w:p>
    <w:p w:rsidR="0022235E" w:rsidRDefault="0022235E" w:rsidP="0022235E">
      <w:pPr>
        <w:rPr>
          <w:rFonts w:hint="eastAsia"/>
        </w:rPr>
      </w:pPr>
      <w:r>
        <w:rPr>
          <w:rFonts w:hint="eastAsia"/>
        </w:rPr>
        <w:t>A</w:t>
      </w:r>
      <w:r>
        <w:t xml:space="preserve">baixo teremos o resultado visual </w:t>
      </w:r>
      <w:r w:rsidR="00F237D4">
        <w:t>da geração raios na projeção ortográfico</w:t>
      </w:r>
      <w:r w:rsidR="00937EA5">
        <w:t>.</w:t>
      </w:r>
    </w:p>
    <w:p w:rsidR="00937EA5" w:rsidRDefault="00937EA5" w:rsidP="0022235E">
      <w:pPr>
        <w:rPr>
          <w:rFonts w:hint="eastAsia"/>
        </w:rPr>
      </w:pPr>
    </w:p>
    <w:p w:rsidR="00937EA5" w:rsidRDefault="009864E8" w:rsidP="0022235E">
      <w:pPr>
        <w:rPr>
          <w:rFonts w:hint="eastAsia"/>
        </w:rPr>
      </w:pPr>
      <w:r>
        <w:rPr>
          <w:noProof/>
          <w:lang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2331466</wp:posOffset>
            </wp:positionH>
            <wp:positionV relativeFrom="paragraph">
              <wp:posOffset>6350</wp:posOffset>
            </wp:positionV>
            <wp:extent cx="2852420" cy="2138045"/>
            <wp:effectExtent l="0" t="0" r="508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tografic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37D4" w:rsidRDefault="00F237D4" w:rsidP="0022235E">
      <w:pPr>
        <w:rPr>
          <w:rFonts w:hint="eastAsia"/>
        </w:rPr>
      </w:pPr>
    </w:p>
    <w:p w:rsidR="00F237D4" w:rsidRDefault="00F237D4" w:rsidP="0022235E">
      <w:pPr>
        <w:rPr>
          <w:rFonts w:hint="eastAsia"/>
        </w:rPr>
      </w:pPr>
    </w:p>
    <w:p w:rsidR="00F237D4" w:rsidRDefault="00F237D4" w:rsidP="0022235E">
      <w:pPr>
        <w:rPr>
          <w:rFonts w:hint="eastAsia"/>
        </w:rPr>
      </w:pPr>
    </w:p>
    <w:p w:rsidR="0022235E" w:rsidRDefault="0022235E" w:rsidP="0022235E">
      <w:pPr>
        <w:jc w:val="center"/>
        <w:rPr>
          <w:rFonts w:hint="eastAsia"/>
        </w:rPr>
      </w:pPr>
    </w:p>
    <w:p w:rsidR="0022235E" w:rsidRDefault="0022235E" w:rsidP="0022235E">
      <w:pPr>
        <w:jc w:val="center"/>
        <w:rPr>
          <w:rFonts w:hint="eastAsia"/>
        </w:rPr>
      </w:pPr>
    </w:p>
    <w:p w:rsidR="0022235E" w:rsidRDefault="0022235E" w:rsidP="0022235E">
      <w:pPr>
        <w:jc w:val="center"/>
        <w:rPr>
          <w:rFonts w:hint="eastAsia"/>
        </w:rPr>
      </w:pPr>
    </w:p>
    <w:p w:rsidR="0022235E" w:rsidRDefault="0022235E" w:rsidP="0022235E">
      <w:pPr>
        <w:jc w:val="center"/>
        <w:rPr>
          <w:rFonts w:hint="eastAsia"/>
        </w:rPr>
      </w:pPr>
    </w:p>
    <w:p w:rsidR="0022235E" w:rsidRPr="0022235E" w:rsidRDefault="0022235E" w:rsidP="0022235E">
      <w:pPr>
        <w:jc w:val="center"/>
        <w:rPr>
          <w:rFonts w:hint="eastAsia"/>
        </w:rPr>
      </w:pPr>
    </w:p>
    <w:p w:rsidR="0022235E" w:rsidRDefault="0022235E" w:rsidP="0022235E">
      <w:pPr>
        <w:pStyle w:val="Ttulo1"/>
        <w:spacing w:line="360" w:lineRule="auto"/>
        <w:jc w:val="both"/>
        <w:rPr>
          <w:rFonts w:ascii="Times New Roman" w:hAnsi="Times New Roman"/>
        </w:rPr>
      </w:pPr>
    </w:p>
    <w:p w:rsidR="0022235E" w:rsidRDefault="005118E8" w:rsidP="0022235E">
      <w:pPr>
        <w:rPr>
          <w:rFonts w:hint="eastAsia"/>
        </w:rPr>
      </w:pP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E61001" wp14:editId="1C00CAE3">
                <wp:simplePos x="0" y="0"/>
                <wp:positionH relativeFrom="column">
                  <wp:posOffset>1388110</wp:posOffset>
                </wp:positionH>
                <wp:positionV relativeFrom="paragraph">
                  <wp:posOffset>116604</wp:posOffset>
                </wp:positionV>
                <wp:extent cx="2752090" cy="635"/>
                <wp:effectExtent l="0" t="0" r="0" b="8255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B78F8" w:rsidRPr="009C142D" w:rsidRDefault="006B78F8" w:rsidP="00937EA5">
                            <w:pPr>
                              <w:pStyle w:val="Legenda"/>
                              <w:jc w:val="center"/>
                              <w:rPr>
                                <w:rFonts w:hint="eastAsi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Figura </w:t>
                            </w:r>
                            <w:ins w:id="136" w:author="ANDRE sILVA" w:date="2018-11-24T09:50:00Z">
                              <w:r>
                                <w:rPr>
                                  <w:rFonts w:hint="eastAsia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 STYLEREF 1 \s </w:instrText>
                              </w:r>
                            </w:ins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 w:rsidR="00E41967">
                              <w:rPr>
                                <w:rFonts w:hint="eastAsia"/>
                                <w:noProof/>
                              </w:rPr>
                              <w:t>0</w:t>
                            </w:r>
                            <w:ins w:id="137" w:author="ANDRE sILVA" w:date="2018-11-24T09:50:00Z">
                              <w:r>
                                <w:rPr>
                                  <w:rFonts w:hint="eastAsia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noBreakHyphen/>
                              </w:r>
                              <w:r>
                                <w:rPr>
                                  <w:rFonts w:hint="eastAsia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 SEQ Figura \* ARABIC \s 1 </w:instrText>
                              </w:r>
                            </w:ins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ins w:id="138" w:author="ANDRE sILVA" w:date="2018-11-24T13:26:00Z">
                              <w:r w:rsidR="00E41967">
                                <w:rPr>
                                  <w:rFonts w:hint="eastAsia"/>
                                  <w:noProof/>
                                </w:rPr>
                                <w:t>1</w:t>
                              </w:r>
                            </w:ins>
                            <w:ins w:id="139" w:author="ANDRE sILVA" w:date="2018-11-24T09:50:00Z">
                              <w:r>
                                <w:rPr>
                                  <w:rFonts w:hint="eastAsia"/>
                                </w:rPr>
                                <w:fldChar w:fldCharType="end"/>
                              </w:r>
                            </w:ins>
                            <w:del w:id="140" w:author="ANDRE sILVA" w:date="2018-11-24T08:45:00Z">
                              <w:r w:rsidDel="007A7B45">
                                <w:rPr>
                                  <w:rFonts w:hint="eastAsia"/>
                                </w:rPr>
                                <w:fldChar w:fldCharType="begin"/>
                              </w:r>
                              <w:r w:rsidDel="007A7B45">
                                <w:rPr>
                                  <w:rFonts w:hint="eastAsia"/>
                                </w:rPr>
                                <w:delInstrText xml:space="preserve"> STYLEREF 1 \s </w:delInstrText>
                              </w:r>
                              <w:r w:rsidDel="007A7B45"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r w:rsidDel="007A7B45">
                                <w:rPr>
                                  <w:rFonts w:hint="eastAsia"/>
                                  <w:noProof/>
                                </w:rPr>
                                <w:delText>0</w:delText>
                              </w:r>
                              <w:r w:rsidDel="007A7B45">
                                <w:rPr>
                                  <w:rFonts w:hint="eastAsia"/>
                                </w:rPr>
                                <w:fldChar w:fldCharType="end"/>
                              </w:r>
                              <w:r w:rsidDel="007A7B45">
                                <w:rPr>
                                  <w:rFonts w:hint="eastAsia"/>
                                </w:rPr>
                                <w:noBreakHyphen/>
                              </w:r>
                              <w:r w:rsidDel="007A7B45">
                                <w:rPr>
                                  <w:rFonts w:hint="eastAsia"/>
                                </w:rPr>
                                <w:fldChar w:fldCharType="begin"/>
                              </w:r>
                              <w:r w:rsidDel="007A7B45">
                                <w:rPr>
                                  <w:rFonts w:hint="eastAsia"/>
                                </w:rPr>
                                <w:delInstrText xml:space="preserve"> SEQ Figura \* ARABIC \s 1 </w:delInstrText>
                              </w:r>
                              <w:r w:rsidDel="007A7B45"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r w:rsidDel="007A7B45">
                                <w:rPr>
                                  <w:rFonts w:hint="eastAsia"/>
                                  <w:noProof/>
                                </w:rPr>
                                <w:delText>1</w:delText>
                              </w:r>
                              <w:r w:rsidDel="007A7B45">
                                <w:rPr>
                                  <w:rFonts w:hint="eastAsia"/>
                                </w:rPr>
                                <w:fldChar w:fldCharType="end"/>
                              </w:r>
                            </w:del>
                            <w:r>
                              <w:t xml:space="preserve"> Resultado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da geração de raio caso ortografico.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E6100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9.3pt;margin-top:9.2pt;width:216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" stroked="f">
                <v:textbox style="mso-fit-shape-to-text:t" inset="0,0,0,0">
                  <w:txbxContent>
                    <w:p w:rsidR="006B78F8" w:rsidRPr="009C142D" w:rsidRDefault="006B78F8" w:rsidP="00937EA5">
                      <w:pPr>
                        <w:pStyle w:val="Legenda"/>
                        <w:jc w:val="center"/>
                        <w:rPr>
                          <w:rFonts w:hint="eastAsia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Figura </w:t>
                      </w:r>
                      <w:ins w:id="141" w:author="ANDRE sILVA" w:date="2018-11-24T09:50:00Z">
                        <w:r>
                          <w:rPr>
                            <w:rFonts w:hint="eastAsia"/>
                          </w:rPr>
                          <w:fldChar w:fldCharType="begin"/>
                        </w:r>
                        <w:r>
                          <w:rPr>
                            <w:rFonts w:hint="eastAsia"/>
                          </w:rPr>
                          <w:instrText xml:space="preserve"> STYLEREF 1 \s </w:instrText>
                        </w:r>
                      </w:ins>
                      <w:r>
                        <w:rPr>
                          <w:rFonts w:hint="eastAsia"/>
                        </w:rPr>
                        <w:fldChar w:fldCharType="separate"/>
                      </w:r>
                      <w:r w:rsidR="00E41967">
                        <w:rPr>
                          <w:rFonts w:hint="eastAsia"/>
                          <w:noProof/>
                        </w:rPr>
                        <w:t>0</w:t>
                      </w:r>
                      <w:ins w:id="142" w:author="ANDRE sILVA" w:date="2018-11-24T09:50:00Z">
                        <w:r>
                          <w:rPr>
                            <w:rFonts w:hint="eastAsia"/>
                          </w:rPr>
                          <w:fldChar w:fldCharType="end"/>
                        </w:r>
                        <w:r>
                          <w:rPr>
                            <w:rFonts w:hint="eastAsia"/>
                          </w:rPr>
                          <w:noBreakHyphen/>
                        </w:r>
                        <w:r>
                          <w:rPr>
                            <w:rFonts w:hint="eastAsia"/>
                          </w:rPr>
                          <w:fldChar w:fldCharType="begin"/>
                        </w:r>
                        <w:r>
                          <w:rPr>
                            <w:rFonts w:hint="eastAsia"/>
                          </w:rPr>
                          <w:instrText xml:space="preserve"> SEQ Figura \* ARABIC \s 1 </w:instrText>
                        </w:r>
                      </w:ins>
                      <w:r>
                        <w:rPr>
                          <w:rFonts w:hint="eastAsia"/>
                        </w:rPr>
                        <w:fldChar w:fldCharType="separate"/>
                      </w:r>
                      <w:ins w:id="143" w:author="ANDRE sILVA" w:date="2018-11-24T13:26:00Z">
                        <w:r w:rsidR="00E41967">
                          <w:rPr>
                            <w:rFonts w:hint="eastAsia"/>
                            <w:noProof/>
                          </w:rPr>
                          <w:t>1</w:t>
                        </w:r>
                      </w:ins>
                      <w:ins w:id="144" w:author="ANDRE sILVA" w:date="2018-11-24T09:50:00Z">
                        <w:r>
                          <w:rPr>
                            <w:rFonts w:hint="eastAsia"/>
                          </w:rPr>
                          <w:fldChar w:fldCharType="end"/>
                        </w:r>
                      </w:ins>
                      <w:del w:id="145" w:author="ANDRE sILVA" w:date="2018-11-24T08:45:00Z">
                        <w:r w:rsidDel="007A7B45">
                          <w:rPr>
                            <w:rFonts w:hint="eastAsia"/>
                          </w:rPr>
                          <w:fldChar w:fldCharType="begin"/>
                        </w:r>
                        <w:r w:rsidDel="007A7B45">
                          <w:rPr>
                            <w:rFonts w:hint="eastAsia"/>
                          </w:rPr>
                          <w:delInstrText xml:space="preserve"> STYLEREF 1 \s </w:delInstrText>
                        </w:r>
                        <w:r w:rsidDel="007A7B45">
                          <w:rPr>
                            <w:rFonts w:hint="eastAsia"/>
                          </w:rPr>
                          <w:fldChar w:fldCharType="separate"/>
                        </w:r>
                        <w:r w:rsidDel="007A7B45">
                          <w:rPr>
                            <w:rFonts w:hint="eastAsia"/>
                            <w:noProof/>
                          </w:rPr>
                          <w:delText>0</w:delText>
                        </w:r>
                        <w:r w:rsidDel="007A7B45">
                          <w:rPr>
                            <w:rFonts w:hint="eastAsia"/>
                          </w:rPr>
                          <w:fldChar w:fldCharType="end"/>
                        </w:r>
                        <w:r w:rsidDel="007A7B45">
                          <w:rPr>
                            <w:rFonts w:hint="eastAsia"/>
                          </w:rPr>
                          <w:noBreakHyphen/>
                        </w:r>
                        <w:r w:rsidDel="007A7B45">
                          <w:rPr>
                            <w:rFonts w:hint="eastAsia"/>
                          </w:rPr>
                          <w:fldChar w:fldCharType="begin"/>
                        </w:r>
                        <w:r w:rsidDel="007A7B45">
                          <w:rPr>
                            <w:rFonts w:hint="eastAsia"/>
                          </w:rPr>
                          <w:delInstrText xml:space="preserve"> SEQ Figura \* ARABIC \s 1 </w:delInstrText>
                        </w:r>
                        <w:r w:rsidDel="007A7B45">
                          <w:rPr>
                            <w:rFonts w:hint="eastAsia"/>
                          </w:rPr>
                          <w:fldChar w:fldCharType="separate"/>
                        </w:r>
                        <w:r w:rsidDel="007A7B45">
                          <w:rPr>
                            <w:rFonts w:hint="eastAsia"/>
                            <w:noProof/>
                          </w:rPr>
                          <w:delText>1</w:delText>
                        </w:r>
                        <w:r w:rsidDel="007A7B45">
                          <w:rPr>
                            <w:rFonts w:hint="eastAsia"/>
                          </w:rPr>
                          <w:fldChar w:fldCharType="end"/>
                        </w:r>
                      </w:del>
                      <w:r>
                        <w:t xml:space="preserve"> Resultado </w:t>
                      </w:r>
                      <w:r>
                        <w:rPr>
                          <w:rFonts w:hint="eastAsia"/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da geração de raio caso ortografico.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235E" w:rsidDel="001311B7" w:rsidRDefault="0022235E" w:rsidP="0022235E">
      <w:pPr>
        <w:rPr>
          <w:del w:id="146" w:author="ANDRE sILVA" w:date="2018-11-24T04:22:00Z"/>
          <w:rFonts w:hint="eastAsia"/>
        </w:rPr>
      </w:pPr>
    </w:p>
    <w:p w:rsidR="00937EA5" w:rsidRDefault="00937EA5" w:rsidP="0022235E">
      <w:pPr>
        <w:rPr>
          <w:ins w:id="147" w:author="ANDRE sILVA" w:date="2018-11-24T04:22:00Z"/>
        </w:rPr>
      </w:pPr>
    </w:p>
    <w:p w:rsidR="001311B7" w:rsidRDefault="001311B7" w:rsidP="0022235E">
      <w:pPr>
        <w:rPr>
          <w:ins w:id="148" w:author="ANDRE sILVA" w:date="2018-11-24T04:31:00Z"/>
        </w:rPr>
      </w:pPr>
    </w:p>
    <w:p w:rsidR="005841F4" w:rsidRPr="00E41967" w:rsidRDefault="007C59B1" w:rsidP="00C97575">
      <w:pPr>
        <w:ind w:firstLine="360"/>
        <w:rPr>
          <w:ins w:id="149" w:author="ANDRE sILVA" w:date="2018-11-24T04:32:00Z"/>
        </w:rPr>
        <w:pPrChange w:id="150" w:author="ANDRE sILVA" w:date="2018-11-24T04:35:00Z">
          <w:pPr/>
        </w:pPrChange>
      </w:pPr>
      <w:ins w:id="151" w:author="ANDRE sILVA" w:date="2018-11-24T04:31:00Z">
        <w:r>
          <w:t xml:space="preserve">A imagem acima descreve os raios projetados </w:t>
        </w:r>
      </w:ins>
      <w:ins w:id="152" w:author="ANDRE sILVA" w:date="2018-11-24T04:36:00Z">
        <w:r w:rsidR="004D5922">
          <w:t>a partir de um</w:t>
        </w:r>
      </w:ins>
      <w:ins w:id="153" w:author="ANDRE sILVA" w:date="2018-11-24T04:31:00Z">
        <w:r>
          <w:t xml:space="preserve"> plano</w:t>
        </w:r>
      </w:ins>
      <w:ins w:id="154" w:author="ANDRE sILVA" w:date="2018-11-24T04:35:00Z">
        <w:r w:rsidR="00C97575">
          <w:t xml:space="preserve"> </w:t>
        </w:r>
        <w:r w:rsidR="004D5922">
          <w:t>paralelo ao plano do ponto de v</w:t>
        </w:r>
        <w:r w:rsidR="00C97575">
          <w:t>isão situado nas coordenadas</w:t>
        </w:r>
      </w:ins>
      <w:ins w:id="155" w:author="ANDRE sILVA" w:date="2018-11-24T04:36:00Z">
        <w:r w:rsidR="00C97575">
          <w:t xml:space="preserve"> </w:t>
        </w: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5,5,5</m:t>
              </m:r>
            </m:e>
          </m:d>
        </m:oMath>
      </w:ins>
      <w:ins w:id="156" w:author="ANDRE sILVA" w:date="2018-11-24T04:31:00Z">
        <w:r>
          <w:t xml:space="preserve"> </w:t>
        </w:r>
      </w:ins>
      <w:ins w:id="157" w:author="ANDRE sILVA" w:date="2018-11-24T04:32:00Z">
        <w:r w:rsidR="00785074">
          <w:t xml:space="preserve">com os </w:t>
        </w:r>
      </w:ins>
      <w:ins w:id="158" w:author="ANDRE sILVA" w:date="2018-11-24T04:33:00Z">
        <w:r w:rsidR="00785074">
          <w:t xml:space="preserve">parâmetros </w:t>
        </w:r>
        <m:oMath>
          <m:r>
            <w:rPr>
              <w:rFonts w:ascii="Cambria Math" w:hAnsi="Cambria Math"/>
            </w:rPr>
            <m:t>N</m:t>
          </m:r>
        </m:oMath>
      </w:ins>
      <m:oMath>
        <m:r>
          <w:ins w:id="159" w:author="ANDRE sILVA" w:date="2018-11-24T04:32:00Z">
            <w:rPr>
              <w:rFonts w:ascii="Cambria Math" w:hAnsi="Cambria Math"/>
              <w:rPrChange w:id="160" w:author="ANDRE sILVA" w:date="2018-11-24T04:33:00Z">
                <w:rPr>
                  <w:rFonts w:ascii="Cambria Math" w:hAnsi="Cambria Math"/>
                </w:rPr>
              </w:rPrChange>
            </w:rPr>
            <m:t xml:space="preserve">x = 50 </m:t>
          </w:ins>
        </m:r>
      </m:oMath>
      <w:ins w:id="161" w:author="ANDRE sILVA" w:date="2018-11-24T04:33:00Z">
        <w:r w:rsidR="00785074">
          <w:t>,</w:t>
        </w:r>
      </w:ins>
      <m:oMath>
        <m:r>
          <w:ins w:id="162" w:author="ANDRE sILVA" w:date="2018-11-24T04:32:00Z">
            <w:rPr>
              <w:rFonts w:ascii="Cambria Math" w:hAnsi="Cambria Math"/>
            </w:rPr>
            <m:t>Ny</m:t>
          </w:ins>
        </m:r>
        <m:r>
          <w:ins w:id="163" w:author="ANDRE sILVA" w:date="2018-11-24T04:32:00Z">
            <w:rPr>
              <w:rFonts w:ascii="Cambria Math" w:hAnsi="Cambria Math"/>
              <w:rPrChange w:id="164" w:author="ANDRE sILVA" w:date="2018-11-24T04:35:00Z">
                <w:rPr>
                  <w:rFonts w:ascii="Cambria Math" w:hAnsi="Cambria Math"/>
                </w:rPr>
              </w:rPrChange>
            </w:rPr>
            <m:t xml:space="preserve"> = 50</m:t>
          </w:ins>
        </m:r>
      </m:oMath>
      <w:ins w:id="165" w:author="ANDRE sILVA" w:date="2018-11-24T04:33:00Z">
        <w:r w:rsidR="00785074">
          <w:t>,</w:t>
        </w:r>
      </w:ins>
      <m:oMath>
        <m:r>
          <w:ins w:id="166" w:author="ANDRE sILVA" w:date="2018-11-24T04:32:00Z">
            <w:rPr>
              <w:rFonts w:ascii="Cambria Math" w:hAnsi="Cambria Math"/>
            </w:rPr>
            <m:t xml:space="preserve"> </m:t>
          </w:ins>
        </m:r>
        <m:r>
          <w:ins w:id="167" w:author="ANDRE sILVA" w:date="2018-11-24T04:32:00Z">
            <w:rPr>
              <w:rFonts w:ascii="Cambria Math" w:hAnsi="Cambria Math"/>
              <w:rPrChange w:id="168" w:author="ANDRE sILVA" w:date="2018-11-24T04:33:00Z">
                <w:rPr>
                  <w:rFonts w:ascii="Cambria Math" w:hAnsi="Cambria Math"/>
                </w:rPr>
              </w:rPrChange>
            </w:rPr>
            <m:t>l = -10</m:t>
          </w:ins>
        </m:r>
      </m:oMath>
      <w:ins w:id="169" w:author="ANDRE sILVA" w:date="2018-11-24T04:33:00Z">
        <w:r w:rsidR="00785074">
          <w:t>,</w:t>
        </w:r>
      </w:ins>
      <w:ins w:id="170" w:author="ANDRE sILVA" w:date="2018-11-24T04:32:00Z">
        <w:r w:rsidR="005841F4">
          <w:t xml:space="preserve"> </w:t>
        </w: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rPrChange w:id="171" w:author="ANDRE sILVA" w:date="2018-11-24T04:33:00Z">
                <w:rPr>
                  <w:rFonts w:ascii="Cambria Math" w:hAnsi="Cambria Math"/>
                </w:rPr>
              </w:rPrChange>
            </w:rPr>
            <m:t xml:space="preserve"> = -10</m:t>
          </m:r>
        </m:oMath>
        <w:r w:rsidR="005841F4">
          <w:t xml:space="preserve"> </w:t>
        </w:r>
      </w:ins>
      <w:ins w:id="172" w:author="ANDRE sILVA" w:date="2018-11-24T04:33:00Z">
        <w:r w:rsidR="00785074">
          <w:t>,</w:t>
        </w:r>
      </w:ins>
      <m:oMath>
        <m:r>
          <w:ins w:id="173" w:author="ANDRE sILVA" w:date="2018-11-24T04:32:00Z">
            <w:rPr>
              <w:rFonts w:ascii="Cambria Math" w:hAnsi="Cambria Math"/>
            </w:rPr>
            <m:t>r</m:t>
          </w:ins>
        </m:r>
        <m:r>
          <w:ins w:id="174" w:author="ANDRE sILVA" w:date="2018-11-24T04:32:00Z">
            <w:rPr>
              <w:rFonts w:ascii="Cambria Math" w:hAnsi="Cambria Math"/>
              <w:rPrChange w:id="175" w:author="ANDRE sILVA" w:date="2018-11-24T04:33:00Z">
                <w:rPr>
                  <w:rFonts w:ascii="Cambria Math" w:hAnsi="Cambria Math"/>
                </w:rPr>
              </w:rPrChange>
            </w:rPr>
            <m:t xml:space="preserve"> = 10</m:t>
          </w:ins>
        </m:r>
      </m:oMath>
      <w:ins w:id="176" w:author="ANDRE sILVA" w:date="2018-11-24T04:33:00Z">
        <w:r w:rsidR="00785074">
          <w:t>,</w:t>
        </w:r>
      </w:ins>
      <m:oMath>
        <m:r>
          <w:ins w:id="177" w:author="ANDRE sILVA" w:date="2018-11-24T04:32:00Z">
            <w:rPr>
              <w:rFonts w:ascii="Cambria Math" w:hAnsi="Cambria Math"/>
            </w:rPr>
            <m:t xml:space="preserve"> </m:t>
          </w:ins>
        </m:r>
        <m:r>
          <w:ins w:id="178" w:author="ANDRE sILVA" w:date="2018-11-24T04:32:00Z">
            <w:rPr>
              <w:rFonts w:ascii="Cambria Math" w:hAnsi="Cambria Math"/>
              <w:rPrChange w:id="179" w:author="ANDRE sILVA" w:date="2018-11-24T04:33:00Z">
                <w:rPr>
                  <w:rFonts w:ascii="Cambria Math" w:hAnsi="Cambria Math"/>
                </w:rPr>
              </w:rPrChange>
            </w:rPr>
            <m:t>t = 10</m:t>
          </w:ins>
        </m:r>
      </m:oMath>
      <w:ins w:id="180" w:author="ANDRE sILVA" w:date="2018-11-24T04:33:00Z">
        <w:r w:rsidR="00677EFB">
          <w:t xml:space="preserve"> .</w:t>
        </w:r>
      </w:ins>
    </w:p>
    <w:p w:rsidR="007C59B1" w:rsidRDefault="007C59B1" w:rsidP="0022235E">
      <w:pPr>
        <w:rPr>
          <w:rFonts w:hint="eastAsia"/>
        </w:rPr>
      </w:pPr>
    </w:p>
    <w:p w:rsidR="0022235E" w:rsidRPr="0022235E" w:rsidDel="005118E8" w:rsidRDefault="0022235E" w:rsidP="0022235E">
      <w:pPr>
        <w:rPr>
          <w:del w:id="181" w:author="ANDRE sILVA" w:date="2018-11-24T04:22:00Z"/>
          <w:rFonts w:hint="eastAsia"/>
        </w:rPr>
      </w:pPr>
    </w:p>
    <w:p w:rsidR="00FA61BD" w:rsidRDefault="0022235E" w:rsidP="00FA61BD">
      <w:pPr>
        <w:pStyle w:val="Ttulo1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Projeção </w:t>
      </w:r>
      <w:r w:rsidR="00914D33">
        <w:rPr>
          <w:rFonts w:ascii="Times New Roman" w:hAnsi="Times New Roman"/>
        </w:rPr>
        <w:t>Oblíqua</w:t>
      </w:r>
      <w:bookmarkEnd w:id="135"/>
    </w:p>
    <w:p w:rsidR="00CA41D7" w:rsidRDefault="008F3F36" w:rsidP="00AF576C">
      <w:pPr>
        <w:ind w:firstLine="360"/>
        <w:jc w:val="both"/>
        <w:rPr>
          <w:ins w:id="182" w:author="ANDRE sILVA" w:date="2018-11-24T05:33:00Z"/>
        </w:rPr>
      </w:pPr>
      <w:r>
        <w:t xml:space="preserve">Na projeção </w:t>
      </w:r>
      <w:r w:rsidR="00020711">
        <w:t>obliqua</w:t>
      </w:r>
      <w:r>
        <w:t xml:space="preserve"> os raios são projetados </w:t>
      </w:r>
      <w:r w:rsidR="008371C5">
        <w:t>tendo como</w:t>
      </w:r>
      <w:r>
        <w:t xml:space="preserve"> origem </w:t>
      </w:r>
      <w:r w:rsidR="002C0DFB">
        <w:t>o ponto de visão</w:t>
      </w:r>
      <w:ins w:id="183" w:author="ANDRE sILVA" w:date="2018-11-24T05:32:00Z">
        <w:r w:rsidR="00CA41D7">
          <w:t>,</w:t>
        </w:r>
      </w:ins>
      <w:r w:rsidR="002C0DFB">
        <w:t xml:space="preserve"> de forma </w:t>
      </w:r>
      <w:r w:rsidR="007A4A13">
        <w:t>que, partindo</w:t>
      </w:r>
      <w:r w:rsidR="00865941">
        <w:t xml:space="preserve"> d</w:t>
      </w:r>
      <w:del w:id="184" w:author="ANDRE sILVA" w:date="2018-11-24T05:32:00Z">
        <w:r w:rsidR="00865941" w:rsidDel="00CA41D7">
          <w:delText>o ponto de visão</w:delText>
        </w:r>
      </w:del>
      <w:ins w:id="185" w:author="ANDRE sILVA" w:date="2018-11-24T05:32:00Z">
        <w:r w:rsidR="00CA41D7">
          <w:t>ele</w:t>
        </w:r>
      </w:ins>
      <w:del w:id="186" w:author="ANDRE sILVA" w:date="2018-11-24T05:33:00Z">
        <w:r w:rsidR="00865941" w:rsidDel="00CA41D7">
          <w:delText xml:space="preserve"> </w:delText>
        </w:r>
      </w:del>
      <w:ins w:id="187" w:author="ANDRE sILVA" w:date="2018-11-24T05:33:00Z">
        <w:r w:rsidR="00CA41D7">
          <w:t xml:space="preserve">, os raios </w:t>
        </w:r>
      </w:ins>
      <w:del w:id="188" w:author="ANDRE sILVA" w:date="2018-11-24T05:33:00Z">
        <w:r w:rsidR="002C0DFB" w:rsidDel="00CA41D7">
          <w:delText xml:space="preserve">estes </w:delText>
        </w:r>
      </w:del>
      <w:r w:rsidR="002C0DFB">
        <w:t xml:space="preserve">atinjam um </w:t>
      </w:r>
      <w:del w:id="189" w:author="ANDRE sILVA" w:date="2018-11-24T05:51:00Z">
        <w:r w:rsidR="002C0DFB" w:rsidDel="00C6474E">
          <w:delText xml:space="preserve">objeto </w:delText>
        </w:r>
      </w:del>
      <w:ins w:id="190" w:author="ANDRE sILVA" w:date="2018-11-24T05:51:00Z">
        <w:r w:rsidR="00C6474E">
          <w:t xml:space="preserve">plano </w:t>
        </w:r>
      </w:ins>
      <w:del w:id="191" w:author="ANDRE sILVA" w:date="2018-11-24T05:51:00Z">
        <w:r w:rsidR="002C0DFB" w:rsidDel="00C6474E">
          <w:delText>no espaço</w:delText>
        </w:r>
        <w:r w:rsidR="00020711" w:rsidDel="00C6474E">
          <w:delText xml:space="preserve"> </w:delText>
        </w:r>
        <w:r w:rsidR="00F37300" w:rsidDel="00C6474E">
          <w:delText xml:space="preserve">e </w:delText>
        </w:r>
        <w:r w:rsidR="007B4C29" w:rsidDel="00C6474E">
          <w:delText xml:space="preserve">em </w:delText>
        </w:r>
      </w:del>
      <w:ins w:id="192" w:author="ANDRE sILVA" w:date="2018-11-24T05:51:00Z">
        <w:r w:rsidR="00C6474E">
          <w:t xml:space="preserve">ortogonal ao ponto de visão e em </w:t>
        </w:r>
      </w:ins>
      <w:r w:rsidR="007B4C29">
        <w:t xml:space="preserve">seguida </w:t>
      </w:r>
      <w:del w:id="193" w:author="ANDRE sILVA" w:date="2018-11-24T05:52:00Z">
        <w:r w:rsidR="007B4C29" w:rsidDel="00F2188B">
          <w:delText xml:space="preserve">atinjam </w:delText>
        </w:r>
      </w:del>
      <w:r w:rsidR="007B4C29">
        <w:t xml:space="preserve">um </w:t>
      </w:r>
      <w:del w:id="194" w:author="ANDRE sILVA" w:date="2018-11-24T05:51:00Z">
        <w:r w:rsidR="007B4C29" w:rsidDel="00F2188B">
          <w:delText xml:space="preserve">ponto no plano ortogonal ao ponto de visão sendo </w:delText>
        </w:r>
      </w:del>
      <w:ins w:id="195" w:author="ANDRE sILVA" w:date="2018-11-24T05:51:00Z">
        <w:r w:rsidR="00F2188B">
          <w:t xml:space="preserve">objeto </w:t>
        </w:r>
      </w:ins>
      <w:del w:id="196" w:author="ANDRE sILVA" w:date="2018-11-24T05:51:00Z">
        <w:r w:rsidR="007B4C29" w:rsidDel="00F2188B">
          <w:delText xml:space="preserve">o objeto </w:delText>
        </w:r>
      </w:del>
      <w:ins w:id="197" w:author="ANDRE sILVA" w:date="2018-11-24T05:51:00Z">
        <w:r w:rsidR="00F2188B">
          <w:t xml:space="preserve">que será </w:t>
        </w:r>
      </w:ins>
      <w:del w:id="198" w:author="ANDRE sILVA" w:date="2018-11-24T05:51:00Z">
        <w:r w:rsidR="007B4C29" w:rsidDel="00F2188B">
          <w:delText xml:space="preserve">atingindo </w:delText>
        </w:r>
      </w:del>
      <w:r w:rsidR="00087BDF">
        <w:t>computado</w:t>
      </w:r>
      <w:r w:rsidR="008371C5">
        <w:t xml:space="preserve"> de acordo </w:t>
      </w:r>
      <w:r w:rsidR="00F37300">
        <w:t>com os pontos onde</w:t>
      </w:r>
      <w:del w:id="199" w:author="ANDRE sILVA" w:date="2018-11-24T05:52:00Z">
        <w:r w:rsidR="00F37300" w:rsidDel="0018196D">
          <w:delText xml:space="preserve"> o objeto</w:delText>
        </w:r>
      </w:del>
      <w:r w:rsidR="00F37300">
        <w:t xml:space="preserve"> é interceptado</w:t>
      </w:r>
      <w:r w:rsidR="00AF576C">
        <w:t xml:space="preserve"> pelos raios</w:t>
      </w:r>
      <w:r w:rsidR="00F37300">
        <w:t xml:space="preserve">. </w:t>
      </w:r>
    </w:p>
    <w:p w:rsidR="008F3F36" w:rsidRDefault="00F37300" w:rsidP="00AF576C">
      <w:pPr>
        <w:ind w:firstLine="360"/>
        <w:jc w:val="both"/>
        <w:rPr>
          <w:rFonts w:hint="eastAsia"/>
        </w:rPr>
      </w:pPr>
      <w:r>
        <w:t>Neste tipo projeção</w:t>
      </w:r>
      <w:r w:rsidR="008159F2">
        <w:t xml:space="preserve"> </w:t>
      </w:r>
      <w:r w:rsidR="005734E8">
        <w:t>os</w:t>
      </w:r>
      <w:r w:rsidR="00AF576C">
        <w:t xml:space="preserve"> objetos </w:t>
      </w:r>
      <w:r w:rsidR="005734E8">
        <w:t xml:space="preserve">renderizados </w:t>
      </w:r>
      <w:r w:rsidR="00AF576C">
        <w:t>sofre</w:t>
      </w:r>
      <w:r w:rsidR="005734E8">
        <w:t>m variações nas suas dimens</w:t>
      </w:r>
      <w:r w:rsidR="00C802B2">
        <w:t>ões e</w:t>
      </w:r>
      <w:r w:rsidR="00EC6AC6">
        <w:t>m relação ao objeto real</w:t>
      </w:r>
      <w:r w:rsidR="00C802B2">
        <w:t xml:space="preserve"> </w:t>
      </w:r>
      <w:r w:rsidR="00EC6AC6">
        <w:t xml:space="preserve">de </w:t>
      </w:r>
      <w:r w:rsidR="00C802B2">
        <w:t xml:space="preserve">acordo com a </w:t>
      </w:r>
      <w:r w:rsidR="00EC6AC6">
        <w:t>distância</w:t>
      </w:r>
      <w:r w:rsidR="00C802B2">
        <w:t xml:space="preserve"> entre o ponto de visão e o objeto </w:t>
      </w:r>
      <w:del w:id="200" w:author="ANDRE sILVA" w:date="2018-11-24T05:34:00Z">
        <w:r w:rsidR="00C802B2" w:rsidDel="00B00AC0">
          <w:delText xml:space="preserve">alvo dos </w:delText>
        </w:r>
        <w:r w:rsidR="00EC6AC6" w:rsidDel="00B00AC0">
          <w:delText xml:space="preserve">raios </w:delText>
        </w:r>
      </w:del>
      <w:ins w:id="201" w:author="ANDRE sILVA" w:date="2018-11-24T05:34:00Z">
        <w:r w:rsidR="00B00AC0">
          <w:t>,</w:t>
        </w:r>
      </w:ins>
      <w:r w:rsidR="00EC6AC6">
        <w:t xml:space="preserve">ainda também </w:t>
      </w:r>
      <w:del w:id="202" w:author="ANDRE sILVA" w:date="2018-11-24T05:53:00Z">
        <w:r w:rsidR="00EC6AC6" w:rsidDel="0018196D">
          <w:delText>é</w:delText>
        </w:r>
      </w:del>
      <w:ins w:id="203" w:author="ANDRE sILVA" w:date="2018-11-24T05:53:00Z">
        <w:r w:rsidR="0018196D">
          <w:t>são</w:t>
        </w:r>
      </w:ins>
      <w:r w:rsidR="00EC6AC6">
        <w:t xml:space="preserve"> mantid</w:t>
      </w:r>
      <w:r w:rsidR="00B30845">
        <w:t>a</w:t>
      </w:r>
      <w:ins w:id="204" w:author="ANDRE sILVA" w:date="2018-11-24T05:53:00Z">
        <w:r w:rsidR="0018196D">
          <w:t>s</w:t>
        </w:r>
      </w:ins>
      <w:r w:rsidR="00B30845">
        <w:t xml:space="preserve"> as referências que permitem a identificação de profundidades em relação aos objetos e o ambiente e</w:t>
      </w:r>
      <w:r w:rsidR="00646642">
        <w:t>m que</w:t>
      </w:r>
      <w:del w:id="205" w:author="ANDRE sILVA" w:date="2018-11-24T05:53:00Z">
        <w:r w:rsidR="00646642" w:rsidDel="0018196D">
          <w:delText xml:space="preserve"> os</w:delText>
        </w:r>
      </w:del>
      <w:r w:rsidR="00646642">
        <w:t xml:space="preserve"> </w:t>
      </w:r>
      <w:del w:id="206" w:author="ANDRE sILVA" w:date="2018-11-24T05:53:00Z">
        <w:r w:rsidR="00646642" w:rsidDel="0018196D">
          <w:delText xml:space="preserve">objetos </w:delText>
        </w:r>
      </w:del>
      <w:r w:rsidR="00646642">
        <w:t xml:space="preserve">estão inseridos. </w:t>
      </w:r>
    </w:p>
    <w:p w:rsidR="00E15E60" w:rsidDel="007E0574" w:rsidRDefault="00B00AC0" w:rsidP="00AF576C">
      <w:pPr>
        <w:ind w:firstLine="360"/>
        <w:jc w:val="both"/>
        <w:rPr>
          <w:del w:id="207" w:author="ANDRE sILVA" w:date="2018-11-24T05:54:00Z"/>
          <w:rFonts w:hint="eastAsia"/>
        </w:rPr>
      </w:pPr>
      <w:ins w:id="208" w:author="ANDRE sILVA" w:date="2018-11-24T05:34:00Z">
        <w:r>
          <w:t xml:space="preserve">Os raios </w:t>
        </w:r>
      </w:ins>
      <w:del w:id="209" w:author="ANDRE sILVA" w:date="2018-11-24T05:34:00Z">
        <w:r w:rsidR="00646642" w:rsidDel="00B00AC0">
          <w:delText xml:space="preserve">Neste tipo de projeção todos os raios </w:delText>
        </w:r>
      </w:del>
      <w:r w:rsidR="00646642">
        <w:t xml:space="preserve">são projetados </w:t>
      </w:r>
      <w:r w:rsidR="001B4729">
        <w:t>com referência a</w:t>
      </w:r>
      <w:r w:rsidR="004425AA">
        <w:t xml:space="preserve"> um único ponto de visão </w:t>
      </w:r>
      <m:oMath>
        <m:r>
          <w:rPr>
            <w:rFonts w:ascii="Cambria Math" w:hAnsi="Cambria Math"/>
          </w:rPr>
          <m:t>e</m:t>
        </m:r>
      </m:oMath>
      <w:r w:rsidR="001B4729">
        <w:t xml:space="preserve"> </w:t>
      </w:r>
      <w:r w:rsidR="001568CF">
        <w:t xml:space="preserve">e da mesma forma que na projeção ortográfica podemos </w:t>
      </w:r>
      <w:r w:rsidR="00246801">
        <w:t xml:space="preserve">obter a direção e a </w:t>
      </w:r>
      <w:ins w:id="210" w:author="ANDRE sILVA" w:date="2018-11-24T05:53:00Z">
        <w:r w:rsidR="00E15CB1">
          <w:t xml:space="preserve">sua </w:t>
        </w:r>
      </w:ins>
      <w:r w:rsidR="00246801">
        <w:t xml:space="preserve">origem </w:t>
      </w:r>
      <w:del w:id="211" w:author="ANDRE sILVA" w:date="2018-11-24T05:53:00Z">
        <w:r w:rsidR="00246801" w:rsidDel="00E15CB1">
          <w:delText xml:space="preserve">dos raios </w:delText>
        </w:r>
      </w:del>
      <w:ins w:id="212" w:author="ANDRE sILVA" w:date="2018-11-24T05:53:00Z">
        <w:r w:rsidR="00E15CB1">
          <w:t>,</w:t>
        </w:r>
      </w:ins>
      <w:del w:id="213" w:author="ANDRE sILVA" w:date="2018-11-24T05:54:00Z">
        <w:r w:rsidR="00246801" w:rsidDel="00E15CB1">
          <w:delText>gerado</w:delText>
        </w:r>
      </w:del>
      <w:ins w:id="214" w:author="ANDRE sILVA" w:date="2018-11-24T05:54:00Z">
        <w:r w:rsidR="007E0574">
          <w:t>assim</w:t>
        </w:r>
      </w:ins>
      <w:del w:id="215" w:author="ANDRE sILVA" w:date="2018-11-24T05:54:00Z">
        <w:r w:rsidR="00246801" w:rsidDel="00E15CB1">
          <w:delText>s</w:delText>
        </w:r>
        <w:r w:rsidR="00246801" w:rsidDel="007E0574">
          <w:delText xml:space="preserve"> a partir deste mesmo ponto de visão </w:delText>
        </w:r>
        <m:oMath>
          <m:r>
            <w:rPr>
              <w:rFonts w:ascii="Cambria Math" w:hAnsi="Cambria Math"/>
            </w:rPr>
            <m:t>e</m:t>
          </m:r>
        </m:oMath>
        <w:r w:rsidR="00E15E60" w:rsidDel="007E0574">
          <w:delText xml:space="preserve"> assim :</w:delText>
        </w:r>
      </w:del>
    </w:p>
    <w:p w:rsidR="00E15E60" w:rsidRDefault="007E0574" w:rsidP="00AF576C">
      <w:pPr>
        <w:ind w:firstLine="360"/>
        <w:jc w:val="both"/>
        <w:rPr>
          <w:ins w:id="216" w:author="ANDRE sILVA" w:date="2018-11-24T05:54:00Z"/>
        </w:rPr>
      </w:pPr>
      <w:ins w:id="217" w:author="ANDRE sILVA" w:date="2018-11-24T05:54:00Z">
        <w:r>
          <w:t>:</w:t>
        </w:r>
      </w:ins>
    </w:p>
    <w:p w:rsidR="007E0574" w:rsidRDefault="007E0574" w:rsidP="00AF576C">
      <w:pPr>
        <w:ind w:firstLine="360"/>
        <w:jc w:val="both"/>
        <w:rPr>
          <w:rFonts w:hint="eastAsi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2"/>
        <w:gridCol w:w="2687"/>
      </w:tblGrid>
      <w:tr w:rsidR="00E15E60" w:rsidTr="00E15E60">
        <w:tc>
          <w:tcPr>
            <w:tcW w:w="2122" w:type="dxa"/>
          </w:tcPr>
          <w:p w:rsidR="00E15E60" w:rsidRDefault="00E15E60" w:rsidP="00EE247A">
            <w:pPr>
              <w:jc w:val="both"/>
              <w:rPr>
                <w:rFonts w:hint="eastAsia"/>
              </w:rPr>
            </w:pPr>
          </w:p>
        </w:tc>
        <w:tc>
          <w:tcPr>
            <w:tcW w:w="4252" w:type="dxa"/>
          </w:tcPr>
          <w:p w:rsidR="00E15E60" w:rsidRDefault="00E15E60" w:rsidP="00E15E60">
            <w:pPr>
              <w:jc w:val="both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direção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= -d*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 xml:space="preserve">w 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  <w:tc>
          <w:tcPr>
            <w:tcW w:w="2687" w:type="dxa"/>
          </w:tcPr>
          <w:p w:rsidR="00E15E60" w:rsidRDefault="00E15E60" w:rsidP="00EE247A">
            <w:pPr>
              <w:pStyle w:val="PargrafodaLista"/>
              <w:numPr>
                <w:ilvl w:val="0"/>
                <w:numId w:val="9"/>
              </w:numPr>
              <w:jc w:val="right"/>
              <w:rPr>
                <w:rFonts w:hint="eastAsia"/>
              </w:rPr>
            </w:pPr>
          </w:p>
        </w:tc>
      </w:tr>
    </w:tbl>
    <w:p w:rsidR="00E15E60" w:rsidRDefault="00E15E60" w:rsidP="00AF576C">
      <w:pPr>
        <w:ind w:firstLine="360"/>
        <w:jc w:val="both"/>
        <w:rPr>
          <w:rFonts w:hint="eastAsi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3544"/>
        <w:gridCol w:w="2687"/>
      </w:tblGrid>
      <w:tr w:rsidR="0097383C" w:rsidTr="00EE247A">
        <w:tc>
          <w:tcPr>
            <w:tcW w:w="2830" w:type="dxa"/>
          </w:tcPr>
          <w:p w:rsidR="0097383C" w:rsidRDefault="0097383C" w:rsidP="00EE247A">
            <w:pPr>
              <w:jc w:val="both"/>
              <w:rPr>
                <w:rFonts w:hint="eastAsia"/>
              </w:rPr>
            </w:pPr>
          </w:p>
        </w:tc>
        <w:tc>
          <w:tcPr>
            <w:tcW w:w="3544" w:type="dxa"/>
          </w:tcPr>
          <w:p w:rsidR="0097383C" w:rsidRDefault="0097383C" w:rsidP="00EE247A">
            <w:pPr>
              <w:jc w:val="both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origem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= e</m:t>
                </m:r>
              </m:oMath>
            </m:oMathPara>
          </w:p>
          <w:p w:rsidR="0097383C" w:rsidRDefault="0097383C" w:rsidP="00EE247A">
            <w:pPr>
              <w:jc w:val="both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  <w:tc>
          <w:tcPr>
            <w:tcW w:w="2687" w:type="dxa"/>
          </w:tcPr>
          <w:p w:rsidR="0097383C" w:rsidRDefault="0097383C" w:rsidP="00EE247A">
            <w:pPr>
              <w:pStyle w:val="PargrafodaLista"/>
              <w:numPr>
                <w:ilvl w:val="0"/>
                <w:numId w:val="9"/>
              </w:numPr>
              <w:jc w:val="right"/>
              <w:rPr>
                <w:rFonts w:hint="eastAsia"/>
              </w:rPr>
            </w:pPr>
          </w:p>
        </w:tc>
      </w:tr>
    </w:tbl>
    <w:p w:rsidR="0073267A" w:rsidRDefault="0073267A" w:rsidP="00987013">
      <w:pPr>
        <w:ind w:firstLine="708"/>
        <w:rPr>
          <w:ins w:id="218" w:author="ANDRE sILVA" w:date="2018-11-24T05:55:00Z"/>
        </w:rPr>
        <w:pPrChange w:id="219" w:author="ANDRE sILVA" w:date="2018-11-24T05:36:00Z">
          <w:pPr/>
        </w:pPrChange>
      </w:pPr>
      <w:r>
        <w:rPr>
          <w:rFonts w:hint="eastAsia"/>
        </w:rPr>
        <w:t>A</w:t>
      </w:r>
      <w:r>
        <w:t>baixo teremos o resultado visual da geração raios na projeção obliquo.</w:t>
      </w:r>
    </w:p>
    <w:p w:rsidR="007E0574" w:rsidDel="007E0574" w:rsidRDefault="007E0574" w:rsidP="00987013">
      <w:pPr>
        <w:ind w:firstLine="708"/>
        <w:rPr>
          <w:del w:id="220" w:author="ANDRE sILVA" w:date="2018-11-24T05:55:00Z"/>
          <w:rFonts w:hint="eastAsia"/>
        </w:rPr>
        <w:pPrChange w:id="221" w:author="ANDRE sILVA" w:date="2018-11-24T05:36:00Z">
          <w:pPr/>
        </w:pPrChange>
      </w:pPr>
    </w:p>
    <w:p w:rsidR="00887E03" w:rsidDel="00887E03" w:rsidRDefault="00887E03" w:rsidP="0073267A">
      <w:pPr>
        <w:rPr>
          <w:del w:id="222" w:author="ANDRE sILVA" w:date="2018-11-24T05:39:00Z"/>
          <w:rFonts w:hint="eastAsia"/>
        </w:rPr>
      </w:pPr>
    </w:p>
    <w:p w:rsidR="00077BA6" w:rsidRDefault="00077BA6" w:rsidP="0073267A">
      <w:pPr>
        <w:rPr>
          <w:rFonts w:hint="eastAsia"/>
        </w:rPr>
      </w:pPr>
    </w:p>
    <w:p w:rsidR="007E0574" w:rsidRDefault="007E0574" w:rsidP="007E0574">
      <w:pPr>
        <w:widowControl/>
        <w:suppressAutoHyphens w:val="0"/>
        <w:autoSpaceDN/>
        <w:spacing w:after="160" w:line="259" w:lineRule="auto"/>
        <w:textAlignment w:val="auto"/>
        <w:rPr>
          <w:ins w:id="223" w:author="ANDRE sILVA" w:date="2018-11-24T05:55:00Z"/>
          <w:rFonts w:ascii="Times New Roman" w:hAnsi="Times New Roman" w:cs="Arial"/>
          <w:b/>
        </w:rPr>
      </w:pPr>
      <w:r>
        <w:rPr>
          <w:noProof/>
          <w:lang w:eastAsia="pt-BR" w:bidi="ar-S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12700</wp:posOffset>
            </wp:positionV>
            <wp:extent cx="2750820" cy="206248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liqu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0574" w:rsidRDefault="007E0574" w:rsidP="007E0574">
      <w:pPr>
        <w:widowControl/>
        <w:suppressAutoHyphens w:val="0"/>
        <w:autoSpaceDN/>
        <w:spacing w:after="160" w:line="259" w:lineRule="auto"/>
        <w:textAlignment w:val="auto"/>
        <w:rPr>
          <w:ins w:id="224" w:author="ANDRE sILVA" w:date="2018-11-24T05:55:00Z"/>
          <w:rFonts w:ascii="Times New Roman" w:hAnsi="Times New Roman" w:cs="Arial"/>
          <w:b/>
        </w:rPr>
      </w:pPr>
    </w:p>
    <w:p w:rsidR="007E0574" w:rsidRDefault="007E0574" w:rsidP="007E0574">
      <w:pPr>
        <w:widowControl/>
        <w:suppressAutoHyphens w:val="0"/>
        <w:autoSpaceDN/>
        <w:spacing w:after="160" w:line="259" w:lineRule="auto"/>
        <w:textAlignment w:val="auto"/>
        <w:rPr>
          <w:ins w:id="225" w:author="ANDRE sILVA" w:date="2018-11-24T05:55:00Z"/>
          <w:rFonts w:ascii="Times New Roman" w:hAnsi="Times New Roman" w:cs="Arial"/>
          <w:b/>
        </w:rPr>
      </w:pPr>
    </w:p>
    <w:p w:rsidR="007E0574" w:rsidRDefault="007E0574" w:rsidP="007E0574">
      <w:pPr>
        <w:widowControl/>
        <w:suppressAutoHyphens w:val="0"/>
        <w:autoSpaceDN/>
        <w:spacing w:after="160" w:line="259" w:lineRule="auto"/>
        <w:textAlignment w:val="auto"/>
        <w:rPr>
          <w:ins w:id="226" w:author="ANDRE sILVA" w:date="2018-11-24T05:55:00Z"/>
          <w:rFonts w:ascii="Times New Roman" w:hAnsi="Times New Roman" w:cs="Arial"/>
          <w:b/>
        </w:rPr>
      </w:pPr>
    </w:p>
    <w:p w:rsidR="007E0574" w:rsidRDefault="007E0574" w:rsidP="007E0574">
      <w:pPr>
        <w:widowControl/>
        <w:suppressAutoHyphens w:val="0"/>
        <w:autoSpaceDN/>
        <w:spacing w:after="160" w:line="259" w:lineRule="auto"/>
        <w:textAlignment w:val="auto"/>
        <w:rPr>
          <w:ins w:id="227" w:author="ANDRE sILVA" w:date="2018-11-24T05:55:00Z"/>
          <w:rFonts w:ascii="Times New Roman" w:hAnsi="Times New Roman" w:cs="Arial"/>
          <w:b/>
        </w:rPr>
      </w:pPr>
    </w:p>
    <w:p w:rsidR="007E0574" w:rsidRDefault="007E0574" w:rsidP="007E0574">
      <w:pPr>
        <w:widowControl/>
        <w:suppressAutoHyphens w:val="0"/>
        <w:autoSpaceDN/>
        <w:spacing w:after="160" w:line="259" w:lineRule="auto"/>
        <w:textAlignment w:val="auto"/>
        <w:rPr>
          <w:ins w:id="228" w:author="ANDRE sILVA" w:date="2018-11-24T05:55:00Z"/>
          <w:rFonts w:ascii="Times New Roman" w:hAnsi="Times New Roman" w:cs="Arial"/>
          <w:b/>
        </w:rPr>
      </w:pPr>
    </w:p>
    <w:p w:rsidR="007E0574" w:rsidRDefault="007E0574" w:rsidP="007E0574">
      <w:pPr>
        <w:widowControl/>
        <w:suppressAutoHyphens w:val="0"/>
        <w:autoSpaceDN/>
        <w:spacing w:after="160" w:line="259" w:lineRule="auto"/>
        <w:textAlignment w:val="auto"/>
        <w:rPr>
          <w:ins w:id="229" w:author="ANDRE sILVA" w:date="2018-11-24T05:55:00Z"/>
          <w:rFonts w:ascii="Times New Roman" w:hAnsi="Times New Roman" w:cs="Arial"/>
          <w:b/>
        </w:rPr>
      </w:pPr>
      <w:ins w:id="230" w:author="ANDRE sILVA" w:date="2018-11-24T05:55:00Z">
        <w:r>
          <w:rPr>
            <w:noProof/>
            <w:lang w:eastAsia="pt-BR" w:bidi="ar-SA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004F49C6" wp14:editId="7CCDF1D0">
                  <wp:simplePos x="0" y="0"/>
                  <wp:positionH relativeFrom="column">
                    <wp:posOffset>1392555</wp:posOffset>
                  </wp:positionH>
                  <wp:positionV relativeFrom="paragraph">
                    <wp:posOffset>258445</wp:posOffset>
                  </wp:positionV>
                  <wp:extent cx="3245485" cy="635"/>
                  <wp:effectExtent l="0" t="0" r="0" b="0"/>
                  <wp:wrapSquare wrapText="bothSides"/>
                  <wp:docPr id="5" name="Caixa de Tex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245485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B78F8" w:rsidRPr="0077565D" w:rsidRDefault="006B78F8" w:rsidP="007E0574">
                              <w:pPr>
                                <w:pStyle w:val="Legenda"/>
                                <w:jc w:val="center"/>
                                <w:rPr>
                                  <w:rFonts w:hint="eastAsia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Figura </w:t>
                              </w:r>
                              <w:ins w:id="231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/>
                                  </w:rPr>
                                  <w:instrText xml:space="preserve"> STYLEREF 1 \s </w:instrText>
                                </w:r>
                              </w:ins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r w:rsidR="00E41967">
                                <w:rPr>
                                  <w:rFonts w:hint="eastAsia"/>
                                  <w:noProof/>
                                </w:rPr>
                                <w:t>3.3</w:t>
                              </w:r>
                              <w:ins w:id="232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</w:rPr>
                                  <w:noBreakHyphen/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/>
                                  </w:rPr>
                                  <w:instrText xml:space="preserve"> SEQ Figura \* ARABIC \s 1 </w:instrText>
                                </w:r>
                              </w:ins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ins w:id="233" w:author="ANDRE sILVA" w:date="2018-11-24T13:26:00Z">
                                <w:r w:rsidR="00E41967">
                                  <w:rPr>
                                    <w:rFonts w:hint="eastAsia"/>
                                    <w:noProof/>
                                  </w:rPr>
                                  <w:t>1</w:t>
                                </w:r>
                              </w:ins>
                              <w:ins w:id="234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</w:ins>
                              <w:del w:id="235" w:author="ANDRE sILVA" w:date="2018-11-24T08:45:00Z">
                                <w:r w:rsidDel="007A7B45"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 w:rsidDel="007A7B45">
                                  <w:rPr>
                                    <w:rFonts w:hint="eastAsia"/>
                                  </w:rPr>
                                  <w:delInstrText xml:space="preserve"> STYLEREF 1 \s </w:delInstrText>
                                </w:r>
                                <w:r w:rsidDel="007A7B45">
                                  <w:rPr>
                                    <w:rFonts w:hint="eastAsia"/>
                                  </w:rPr>
                                  <w:fldChar w:fldCharType="separate"/>
                                </w:r>
                                <w:r w:rsidDel="007A7B45">
                                  <w:rPr>
                                    <w:rFonts w:hint="eastAsia"/>
                                    <w:noProof/>
                                  </w:rPr>
                                  <w:delText>3.3</w:delText>
                                </w:r>
                                <w:r w:rsidDel="007A7B45"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 w:rsidDel="007A7B45">
                                  <w:rPr>
                                    <w:rFonts w:hint="eastAsia"/>
                                  </w:rPr>
                                  <w:noBreakHyphen/>
                                </w:r>
                                <w:r w:rsidDel="007A7B45"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 w:rsidDel="007A7B45">
                                  <w:rPr>
                                    <w:rFonts w:hint="eastAsia"/>
                                  </w:rPr>
                                  <w:delInstrText xml:space="preserve"> SEQ Figura \* ARABIC \s 1 </w:delInstrText>
                                </w:r>
                                <w:r w:rsidDel="007A7B45">
                                  <w:rPr>
                                    <w:rFonts w:hint="eastAsia"/>
                                  </w:rPr>
                                  <w:fldChar w:fldCharType="separate"/>
                                </w:r>
                                <w:r w:rsidDel="007A7B45">
                                  <w:rPr>
                                    <w:rFonts w:hint="eastAsia"/>
                                    <w:noProof/>
                                  </w:rPr>
                                  <w:delText>1</w:delText>
                                </w:r>
                                <w:r w:rsidDel="007A7B45"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</w:del>
                              <w:r w:rsidRPr="007A4E3A">
                                <w:t>Resultado  da geração de raios</w:t>
                              </w:r>
                              <w:r>
                                <w:t xml:space="preserve"> caso obliquo</w:t>
                              </w:r>
                              <w:r w:rsidRPr="007A4E3A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004F49C6" id="Caixa de Texto 5" o:spid="_x0000_s1027" type="#_x0000_t202" style="position:absolute;margin-left:109.65pt;margin-top:20.35pt;width:255.5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" stroked="f">
                  <v:textbox style="mso-fit-shape-to-text:t" inset="0,0,0,0">
                    <w:txbxContent>
                      <w:p w:rsidR="006B78F8" w:rsidRPr="0077565D" w:rsidRDefault="006B78F8" w:rsidP="007E0574">
                        <w:pPr>
                          <w:pStyle w:val="Legenda"/>
                          <w:jc w:val="center"/>
                          <w:rPr>
                            <w:rFonts w:hint="eastAsia"/>
                            <w:noProof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Figura </w:t>
                        </w:r>
                        <w:ins w:id="236" w:author="ANDRE sILVA" w:date="2018-11-24T09:50:00Z"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STYLEREF 1 \s </w:instrText>
                          </w:r>
                        </w:ins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r w:rsidR="00E41967">
                          <w:rPr>
                            <w:rFonts w:hint="eastAsia"/>
                            <w:noProof/>
                          </w:rPr>
                          <w:t>3.3</w:t>
                        </w:r>
                        <w:ins w:id="237" w:author="ANDRE sILVA" w:date="2018-11-24T09:50:00Z"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noBreakHyphen/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SEQ Figura \* ARABIC \s 1 </w:instrText>
                          </w:r>
                        </w:ins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ins w:id="238" w:author="ANDRE sILVA" w:date="2018-11-24T13:26:00Z">
                          <w:r w:rsidR="00E41967">
                            <w:rPr>
                              <w:rFonts w:hint="eastAsia"/>
                              <w:noProof/>
                            </w:rPr>
                            <w:t>1</w:t>
                          </w:r>
                        </w:ins>
                        <w:ins w:id="239" w:author="ANDRE sILVA" w:date="2018-11-24T09:50:00Z"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ins>
                        <w:del w:id="240" w:author="ANDRE sILVA" w:date="2018-11-24T08:45:00Z">
                          <w:r w:rsidDel="007A7B45">
                            <w:rPr>
                              <w:rFonts w:hint="eastAsia"/>
                            </w:rPr>
                            <w:fldChar w:fldCharType="begin"/>
                          </w:r>
                          <w:r w:rsidDel="007A7B45">
                            <w:rPr>
                              <w:rFonts w:hint="eastAsia"/>
                            </w:rPr>
                            <w:delInstrText xml:space="preserve"> STYLEREF 1 \s </w:delInstrText>
                          </w:r>
                          <w:r w:rsidDel="007A7B45">
                            <w:rPr>
                              <w:rFonts w:hint="eastAsia"/>
                            </w:rPr>
                            <w:fldChar w:fldCharType="separate"/>
                          </w:r>
                          <w:r w:rsidDel="007A7B45">
                            <w:rPr>
                              <w:rFonts w:hint="eastAsia"/>
                              <w:noProof/>
                            </w:rPr>
                            <w:delText>3.3</w:delText>
                          </w:r>
                          <w:r w:rsidDel="007A7B45">
                            <w:rPr>
                              <w:rFonts w:hint="eastAsia"/>
                            </w:rPr>
                            <w:fldChar w:fldCharType="end"/>
                          </w:r>
                          <w:r w:rsidDel="007A7B45">
                            <w:rPr>
                              <w:rFonts w:hint="eastAsia"/>
                            </w:rPr>
                            <w:noBreakHyphen/>
                          </w:r>
                          <w:r w:rsidDel="007A7B45">
                            <w:rPr>
                              <w:rFonts w:hint="eastAsia"/>
                            </w:rPr>
                            <w:fldChar w:fldCharType="begin"/>
                          </w:r>
                          <w:r w:rsidDel="007A7B45">
                            <w:rPr>
                              <w:rFonts w:hint="eastAsia"/>
                            </w:rPr>
                            <w:delInstrText xml:space="preserve"> SEQ Figura \* ARABIC \s 1 </w:delInstrText>
                          </w:r>
                          <w:r w:rsidDel="007A7B45">
                            <w:rPr>
                              <w:rFonts w:hint="eastAsia"/>
                            </w:rPr>
                            <w:fldChar w:fldCharType="separate"/>
                          </w:r>
                          <w:r w:rsidDel="007A7B45">
                            <w:rPr>
                              <w:rFonts w:hint="eastAsia"/>
                              <w:noProof/>
                            </w:rPr>
                            <w:delText>1</w:delText>
                          </w:r>
                          <w:r w:rsidDel="007A7B45">
                            <w:rPr>
                              <w:rFonts w:hint="eastAsia"/>
                            </w:rPr>
                            <w:fldChar w:fldCharType="end"/>
                          </w:r>
                        </w:del>
                        <w:r w:rsidRPr="007A4E3A">
                          <w:t>Resultado  da geração de raios</w:t>
                        </w:r>
                        <w:r>
                          <w:t xml:space="preserve"> caso obliquo</w:t>
                        </w:r>
                        <w:r w:rsidRPr="007A4E3A">
                          <w:t>.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</w:p>
    <w:p w:rsidR="007E0574" w:rsidRDefault="007E0574" w:rsidP="007E0574">
      <w:pPr>
        <w:widowControl/>
        <w:suppressAutoHyphens w:val="0"/>
        <w:autoSpaceDN/>
        <w:spacing w:after="160" w:line="259" w:lineRule="auto"/>
        <w:textAlignment w:val="auto"/>
        <w:rPr>
          <w:ins w:id="241" w:author="ANDRE sILVA" w:date="2018-11-24T05:55:00Z"/>
          <w:rFonts w:ascii="Times New Roman" w:hAnsi="Times New Roman" w:cs="Arial"/>
          <w:b/>
        </w:rPr>
      </w:pPr>
    </w:p>
    <w:p w:rsidR="007E0574" w:rsidRDefault="007E0574" w:rsidP="007E0574">
      <w:pPr>
        <w:widowControl/>
        <w:suppressAutoHyphens w:val="0"/>
        <w:autoSpaceDN/>
        <w:spacing w:after="160" w:line="259" w:lineRule="auto"/>
        <w:textAlignment w:val="auto"/>
        <w:rPr>
          <w:ins w:id="242" w:author="ANDRE sILVA" w:date="2018-11-24T05:55:00Z"/>
        </w:rPr>
      </w:pPr>
      <w:ins w:id="243" w:author="ANDRE sILVA" w:date="2018-11-24T05:55:00Z">
        <w:r>
          <w:rPr>
            <w:rFonts w:ascii="Times New Roman" w:hAnsi="Times New Roman" w:cs="Arial"/>
            <w:b/>
          </w:rPr>
          <w:tab/>
        </w:r>
        <w:r>
          <w:t xml:space="preserve">A imagem acima descreve os raios projetados a partir de um plano paralelo ao plano do ponto de visão situado nas coordenadas </w:t>
        </w: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5,5,5</m:t>
              </m:r>
            </m:e>
          </m:d>
        </m:oMath>
        <w:r>
          <w:t xml:space="preserve"> com os parâmetros </w:t>
        </w:r>
        <m:oMath>
          <m:r>
            <w:rPr>
              <w:rFonts w:ascii="Cambria Math" w:hAnsi="Cambria Math"/>
            </w:rPr>
            <m:t xml:space="preserve">Nx = 50 </m:t>
          </m:r>
        </m:oMath>
        <w:r>
          <w:t>,</w:t>
        </w:r>
        <m:oMath>
          <m:r>
            <w:rPr>
              <w:rFonts w:ascii="Cambria Math" w:hAnsi="Cambria Math"/>
            </w:rPr>
            <m:t>Ny = 50</m:t>
          </m:r>
        </m:oMath>
        <w:r>
          <w:t>,</w:t>
        </w:r>
        <m:oMath>
          <m:r>
            <w:rPr>
              <w:rFonts w:ascii="Cambria Math" w:hAnsi="Cambria Math"/>
            </w:rPr>
            <m:t xml:space="preserve"> l = -10</m:t>
          </m:r>
        </m:oMath>
        <w:r>
          <w:t xml:space="preserve">, </w:t>
        </w:r>
        <m:oMath>
          <m:r>
            <w:rPr>
              <w:rFonts w:ascii="Cambria Math" w:hAnsi="Cambria Math"/>
            </w:rPr>
            <m:t>b = -10</m:t>
          </m:r>
        </m:oMath>
        <w:r>
          <w:t xml:space="preserve"> ,</w:t>
        </w:r>
        <m:oMath>
          <m:r>
            <w:rPr>
              <w:rFonts w:ascii="Cambria Math" w:hAnsi="Cambria Math"/>
            </w:rPr>
            <m:t>r = 10</m:t>
          </m:r>
        </m:oMath>
        <w:r>
          <w:t>,</w:t>
        </w:r>
        <m:oMath>
          <m:r>
            <w:rPr>
              <w:rFonts w:ascii="Cambria Math" w:hAnsi="Cambria Math"/>
            </w:rPr>
            <m:t xml:space="preserve"> t = 10</m:t>
          </m:r>
        </m:oMath>
        <w:r>
          <w:t xml:space="preserve"> .</w:t>
        </w:r>
      </w:ins>
    </w:p>
    <w:p w:rsidR="007E0574" w:rsidRDefault="007E0574">
      <w:pPr>
        <w:widowControl/>
        <w:suppressAutoHyphens w:val="0"/>
        <w:autoSpaceDN/>
        <w:spacing w:after="160" w:line="259" w:lineRule="auto"/>
        <w:textAlignment w:val="auto"/>
        <w:rPr>
          <w:ins w:id="244" w:author="ANDRE sILVA" w:date="2018-11-24T05:56:00Z"/>
          <w:rFonts w:hint="eastAsia"/>
        </w:rPr>
      </w:pPr>
      <w:ins w:id="245" w:author="ANDRE sILVA" w:date="2018-11-24T05:56:00Z">
        <w:r>
          <w:rPr>
            <w:rFonts w:hint="eastAsia"/>
          </w:rPr>
          <w:br w:type="page"/>
        </w:r>
      </w:ins>
    </w:p>
    <w:p w:rsidR="001B2396" w:rsidRDefault="001B2396" w:rsidP="001B2396">
      <w:pPr>
        <w:pStyle w:val="Ttulo1"/>
        <w:numPr>
          <w:ilvl w:val="0"/>
          <w:numId w:val="1"/>
        </w:numPr>
        <w:spacing w:line="360" w:lineRule="auto"/>
        <w:ind w:left="426" w:hanging="426"/>
        <w:jc w:val="both"/>
        <w:rPr>
          <w:ins w:id="246" w:author="ANDRE sILVA" w:date="2018-11-24T05:43:00Z"/>
          <w:rFonts w:ascii="Times New Roman" w:hAnsi="Times New Roman"/>
        </w:rPr>
      </w:pPr>
      <w:ins w:id="247" w:author="ANDRE sILVA" w:date="2018-11-24T05:42:00Z">
        <w:r>
          <w:rPr>
            <w:rFonts w:ascii="Times New Roman" w:hAnsi="Times New Roman"/>
          </w:rPr>
          <w:lastRenderedPageBreak/>
          <w:t>RENDERI</w:t>
        </w:r>
      </w:ins>
      <w:ins w:id="248" w:author="ANDRE sILVA" w:date="2018-11-24T05:56:00Z">
        <w:r w:rsidR="00FF4E3D">
          <w:rPr>
            <w:rFonts w:ascii="Times New Roman" w:hAnsi="Times New Roman"/>
          </w:rPr>
          <w:t xml:space="preserve">ÇAÇÃO DE </w:t>
        </w:r>
      </w:ins>
      <w:ins w:id="249" w:author="ANDRE sILVA" w:date="2018-11-24T05:42:00Z">
        <w:r>
          <w:rPr>
            <w:rFonts w:ascii="Times New Roman" w:hAnsi="Times New Roman"/>
          </w:rPr>
          <w:t>OBJETOS</w:t>
        </w:r>
      </w:ins>
    </w:p>
    <w:p w:rsidR="002D1256" w:rsidRDefault="001B2396" w:rsidP="00CA16E2">
      <w:pPr>
        <w:ind w:firstLine="426"/>
        <w:jc w:val="both"/>
        <w:rPr>
          <w:ins w:id="250" w:author="ANDRE sILVA" w:date="2018-11-24T06:22:00Z"/>
        </w:rPr>
        <w:pPrChange w:id="251" w:author="ANDRE sILVA" w:date="2018-11-24T08:59:00Z">
          <w:pPr>
            <w:pStyle w:val="Ttulo1"/>
            <w:numPr>
              <w:numId w:val="1"/>
            </w:numPr>
            <w:spacing w:line="360" w:lineRule="auto"/>
            <w:ind w:left="426" w:hanging="426"/>
            <w:jc w:val="both"/>
          </w:pPr>
        </w:pPrChange>
      </w:pPr>
      <w:ins w:id="252" w:author="ANDRE sILVA" w:date="2018-11-24T05:43:00Z">
        <w:r>
          <w:t xml:space="preserve">De posse dos conceitos de projeção </w:t>
        </w:r>
        <w:r w:rsidR="00532A25">
          <w:t xml:space="preserve">ortográfico e obliquo </w:t>
        </w:r>
      </w:ins>
      <w:ins w:id="253" w:author="ANDRE sILVA" w:date="2018-11-24T05:47:00Z">
        <w:r w:rsidR="0089224F">
          <w:t>pode-se</w:t>
        </w:r>
      </w:ins>
      <w:ins w:id="254" w:author="ANDRE sILVA" w:date="2018-11-24T05:46:00Z">
        <w:r w:rsidR="000C5950">
          <w:t xml:space="preserve"> estimar </w:t>
        </w:r>
        <w:r w:rsidR="0089224F">
          <w:t>o plano aonde os objetos ser</w:t>
        </w:r>
      </w:ins>
      <w:ins w:id="255" w:author="ANDRE sILVA" w:date="2018-11-24T05:47:00Z">
        <w:r w:rsidR="00A85284">
          <w:t>ão desenhados</w:t>
        </w:r>
      </w:ins>
      <w:ins w:id="256" w:author="ANDRE sILVA" w:date="2018-11-24T05:57:00Z">
        <w:r w:rsidR="00A85284">
          <w:t>.</w:t>
        </w:r>
      </w:ins>
      <w:ins w:id="257" w:author="ANDRE sILVA" w:date="2018-11-24T05:47:00Z">
        <w:r w:rsidR="0089224F">
          <w:t xml:space="preserve"> Esse processo consiste </w:t>
        </w:r>
        <w:r w:rsidR="00D10BD0">
          <w:t>em saber se os</w:t>
        </w:r>
        <w:r w:rsidR="0089224F">
          <w:t xml:space="preserve"> raios projetado</w:t>
        </w:r>
        <w:r w:rsidR="00D10BD0">
          <w:t xml:space="preserve">s atingem </w:t>
        </w:r>
      </w:ins>
      <w:ins w:id="258" w:author="ANDRE sILVA" w:date="2018-11-24T05:48:00Z">
        <w:r w:rsidR="00D10BD0">
          <w:t>um dado objeto presente no espaço</w:t>
        </w:r>
      </w:ins>
      <w:ins w:id="259" w:author="ANDRE sILVA" w:date="2018-11-24T06:22:00Z">
        <w:r w:rsidR="002D1256">
          <w:t>.</w:t>
        </w:r>
      </w:ins>
    </w:p>
    <w:p w:rsidR="004D4DEF" w:rsidRDefault="002D1256" w:rsidP="00CA16E2">
      <w:pPr>
        <w:ind w:firstLine="426"/>
        <w:jc w:val="both"/>
        <w:rPr>
          <w:ins w:id="260" w:author="ANDRE sILVA" w:date="2018-11-24T06:05:00Z"/>
        </w:rPr>
        <w:pPrChange w:id="261" w:author="ANDRE sILVA" w:date="2018-11-24T08:59:00Z">
          <w:pPr>
            <w:pStyle w:val="Ttulo1"/>
            <w:numPr>
              <w:numId w:val="1"/>
            </w:numPr>
            <w:spacing w:line="360" w:lineRule="auto"/>
            <w:ind w:left="426" w:hanging="426"/>
            <w:jc w:val="both"/>
          </w:pPr>
        </w:pPrChange>
      </w:pPr>
      <w:ins w:id="262" w:author="ANDRE sILVA" w:date="2018-11-24T06:22:00Z">
        <w:r>
          <w:t xml:space="preserve"> </w:t>
        </w:r>
      </w:ins>
      <w:ins w:id="263" w:author="ANDRE sILVA" w:date="2018-11-24T06:00:00Z">
        <w:r w:rsidR="00974183">
          <w:t xml:space="preserve">Os objetos desenhados podem ser representados por funções matemáticas </w:t>
        </w:r>
      </w:ins>
      <w:ins w:id="264" w:author="ANDRE sILVA" w:date="2018-11-24T06:06:00Z">
        <w:r w:rsidR="006C0A88">
          <w:t xml:space="preserve">que </w:t>
        </w:r>
      </w:ins>
      <w:ins w:id="265" w:author="ANDRE sILVA" w:date="2018-11-24T06:03:00Z">
        <w:r w:rsidR="001775B2">
          <w:t>os</w:t>
        </w:r>
      </w:ins>
      <w:ins w:id="266" w:author="ANDRE sILVA" w:date="2018-11-24T06:00:00Z">
        <w:r w:rsidR="00974183">
          <w:t xml:space="preserve"> </w:t>
        </w:r>
      </w:ins>
      <w:ins w:id="267" w:author="ANDRE sILVA" w:date="2018-11-24T06:03:00Z">
        <w:r w:rsidR="005B1442">
          <w:t>descrevem, ou</w:t>
        </w:r>
        <w:r w:rsidR="001775B2">
          <w:t xml:space="preserve"> </w:t>
        </w:r>
        <w:r w:rsidR="005B1442">
          <w:t>ainda,</w:t>
        </w:r>
      </w:ins>
      <w:ins w:id="268" w:author="ANDRE sILVA" w:date="2018-11-24T06:00:00Z">
        <w:r w:rsidR="00974183">
          <w:t xml:space="preserve"> </w:t>
        </w:r>
      </w:ins>
      <w:ins w:id="269" w:author="ANDRE sILVA" w:date="2018-11-24T06:01:00Z">
        <w:r w:rsidR="0012013E">
          <w:t xml:space="preserve">pelas coordenadas cartesianas </w:t>
        </w:r>
      </w:ins>
      <w:ins w:id="270" w:author="ANDRE sILVA" w:date="2018-11-24T06:02:00Z">
        <w:r w:rsidR="001775B2">
          <w:t>dos ponto</w:t>
        </w:r>
        <w:r w:rsidR="001775B2">
          <w:rPr>
            <w:rFonts w:hint="eastAsia"/>
          </w:rPr>
          <w:t>s</w:t>
        </w:r>
      </w:ins>
      <w:ins w:id="271" w:author="ANDRE sILVA" w:date="2018-11-24T06:01:00Z">
        <w:r w:rsidR="0012013E">
          <w:t xml:space="preserve"> de </w:t>
        </w:r>
      </w:ins>
      <w:ins w:id="272" w:author="ANDRE sILVA" w:date="2018-11-24T06:02:00Z">
        <w:r w:rsidR="0012013E">
          <w:t xml:space="preserve">interseção das </w:t>
        </w:r>
      </w:ins>
      <w:ins w:id="273" w:author="ANDRE sILVA" w:date="2018-11-24T06:03:00Z">
        <w:r w:rsidR="005B1442">
          <w:t xml:space="preserve">suas </w:t>
        </w:r>
      </w:ins>
      <w:ins w:id="274" w:author="ANDRE sILVA" w:date="2018-11-24T06:02:00Z">
        <w:r w:rsidR="0012013E">
          <w:t>arestas</w:t>
        </w:r>
        <w:r w:rsidR="005B1442">
          <w:t>.</w:t>
        </w:r>
      </w:ins>
      <w:ins w:id="275" w:author="ANDRE sILVA" w:date="2018-11-24T06:04:00Z">
        <w:r w:rsidR="005B1442">
          <w:t xml:space="preserve"> </w:t>
        </w:r>
      </w:ins>
    </w:p>
    <w:p w:rsidR="006C0A88" w:rsidRDefault="004D4DEF" w:rsidP="00CA16E2">
      <w:pPr>
        <w:ind w:firstLine="426"/>
        <w:jc w:val="both"/>
        <w:rPr>
          <w:ins w:id="276" w:author="ANDRE sILVA" w:date="2018-11-24T06:15:00Z"/>
        </w:rPr>
        <w:pPrChange w:id="277" w:author="ANDRE sILVA" w:date="2018-11-24T08:59:00Z">
          <w:pPr>
            <w:pStyle w:val="Ttulo1"/>
            <w:numPr>
              <w:numId w:val="1"/>
            </w:numPr>
            <w:spacing w:line="360" w:lineRule="auto"/>
            <w:ind w:left="426" w:hanging="426"/>
            <w:jc w:val="both"/>
          </w:pPr>
        </w:pPrChange>
      </w:pPr>
      <w:ins w:id="278" w:author="ANDRE sILVA" w:date="2018-11-24T06:03:00Z">
        <w:r>
          <w:t xml:space="preserve">De posse </w:t>
        </w:r>
        <w:r w:rsidR="005B1442">
          <w:t>das informaç</w:t>
        </w:r>
      </w:ins>
      <w:ins w:id="279" w:author="ANDRE sILVA" w:date="2018-11-24T06:04:00Z">
        <w:r w:rsidR="005B1442">
          <w:t xml:space="preserve">ões </w:t>
        </w:r>
        <w:r>
          <w:t xml:space="preserve">sobre o objeto </w:t>
        </w:r>
      </w:ins>
      <w:ins w:id="280" w:author="ANDRE sILVA" w:date="2018-11-24T06:05:00Z">
        <w:r>
          <w:t>,</w:t>
        </w:r>
      </w:ins>
      <w:ins w:id="281" w:author="ANDRE sILVA" w:date="2018-11-24T06:04:00Z">
        <w:r>
          <w:t xml:space="preserve">seja função ou coordenadas dos </w:t>
        </w:r>
      </w:ins>
      <w:ins w:id="282" w:author="ANDRE sILVA" w:date="2018-11-24T06:05:00Z">
        <w:r>
          <w:t>vértices</w:t>
        </w:r>
      </w:ins>
      <w:ins w:id="283" w:author="ANDRE sILVA" w:date="2018-11-24T06:04:00Z">
        <w:r>
          <w:t xml:space="preserve"> ,e do ponto de visão </w:t>
        </w:r>
        <m:oMath>
          <m:r>
            <w:rPr>
              <w:rFonts w:ascii="Cambria Math" w:hAnsi="Cambria Math"/>
            </w:rPr>
            <m:t>e</m:t>
          </m:r>
        </m:oMath>
        <w:r>
          <w:t xml:space="preserve"> é possível realizar a renderizaç</w:t>
        </w:r>
      </w:ins>
      <w:ins w:id="284" w:author="ANDRE sILVA" w:date="2018-11-24T06:05:00Z">
        <w:r>
          <w:t xml:space="preserve">ão </w:t>
        </w:r>
        <w:r w:rsidR="00133F8D">
          <w:t>dos elementos interceptados pelos raios gerados na projeç</w:t>
        </w:r>
      </w:ins>
      <w:ins w:id="285" w:author="ANDRE sILVA" w:date="2018-11-24T06:06:00Z">
        <w:r w:rsidR="00133F8D">
          <w:t>ão.</w:t>
        </w:r>
      </w:ins>
    </w:p>
    <w:p w:rsidR="007602FA" w:rsidRDefault="00AC5252" w:rsidP="00CA16E2">
      <w:pPr>
        <w:ind w:firstLine="426"/>
        <w:jc w:val="both"/>
        <w:rPr>
          <w:ins w:id="286" w:author="ANDRE sILVA" w:date="2018-11-24T06:30:00Z"/>
        </w:rPr>
        <w:pPrChange w:id="287" w:author="ANDRE sILVA" w:date="2018-11-24T08:59:00Z">
          <w:pPr>
            <w:pStyle w:val="Ttulo1"/>
            <w:numPr>
              <w:numId w:val="1"/>
            </w:numPr>
            <w:spacing w:line="360" w:lineRule="auto"/>
            <w:ind w:left="426" w:hanging="426"/>
            <w:jc w:val="both"/>
          </w:pPr>
        </w:pPrChange>
      </w:pPr>
      <w:ins w:id="288" w:author="ANDRE sILVA" w:date="2018-11-24T06:19:00Z">
        <w:r>
          <w:t>Ma</w:t>
        </w:r>
      </w:ins>
      <w:ins w:id="289" w:author="ANDRE sILVA" w:date="2018-11-24T06:15:00Z">
        <w:r w:rsidR="00B738F3">
          <w:t>tematicamente</w:t>
        </w:r>
      </w:ins>
      <w:ins w:id="290" w:author="ANDRE sILVA" w:date="2018-11-24T06:19:00Z">
        <w:r w:rsidR="000C280B">
          <w:t xml:space="preserve"> é obtido</w:t>
        </w:r>
      </w:ins>
      <w:ins w:id="291" w:author="ANDRE sILVA" w:date="2018-11-24T06:20:00Z">
        <w:r w:rsidR="006D6375">
          <w:t xml:space="preserve"> </w:t>
        </w:r>
      </w:ins>
      <w:ins w:id="292" w:author="ANDRE sILVA" w:date="2018-11-24T06:16:00Z">
        <w:r w:rsidR="00CE1D40">
          <w:t xml:space="preserve">um modelo que </w:t>
        </w:r>
      </w:ins>
      <w:ins w:id="293" w:author="ANDRE sILVA" w:date="2018-11-24T06:17:00Z">
        <w:r w:rsidR="007135AB">
          <w:t>rece</w:t>
        </w:r>
      </w:ins>
      <w:ins w:id="294" w:author="ANDRE sILVA" w:date="2018-11-24T06:20:00Z">
        <w:r w:rsidR="006D6375">
          <w:t>be</w:t>
        </w:r>
      </w:ins>
      <w:ins w:id="295" w:author="ANDRE sILVA" w:date="2018-11-24T06:17:00Z">
        <w:r w:rsidR="007135AB">
          <w:t xml:space="preserve">ndo o raio como </w:t>
        </w:r>
      </w:ins>
      <w:ins w:id="296" w:author="ANDRE sILVA" w:date="2018-11-24T06:18:00Z">
        <w:r>
          <w:t xml:space="preserve">parâmetro </w:t>
        </w:r>
      </w:ins>
      <w:ins w:id="297" w:author="ANDRE sILVA" w:date="2018-11-24T06:20:00Z">
        <w:r w:rsidR="00EE247A">
          <w:t>seja capaz de anular a funç</w:t>
        </w:r>
      </w:ins>
      <w:ins w:id="298" w:author="ANDRE sILVA" w:date="2018-11-24T06:21:00Z">
        <w:r w:rsidR="00EE247A">
          <w:t xml:space="preserve">ão que descreve o objeto </w:t>
        </w:r>
      </w:ins>
      <w:ins w:id="299" w:author="ANDRE sILVA" w:date="2018-11-24T06:23:00Z">
        <w:r w:rsidR="002D1256">
          <w:t xml:space="preserve">em caso positivo a cor do objeto é computado na matriz representante </w:t>
        </w:r>
        <w:r w:rsidR="004D25B3">
          <w:t>do plano,</w:t>
        </w:r>
        <w:r w:rsidR="002D1256">
          <w:t xml:space="preserve"> caso negativo é computado um valor predefinido.</w:t>
        </w:r>
      </w:ins>
    </w:p>
    <w:p w:rsidR="00B31913" w:rsidRDefault="00B31913" w:rsidP="006C0A88">
      <w:pPr>
        <w:ind w:firstLine="426"/>
        <w:rPr>
          <w:ins w:id="300" w:author="ANDRE sILVA" w:date="2018-11-24T06:30:00Z"/>
        </w:rPr>
        <w:pPrChange w:id="301" w:author="ANDRE sILVA" w:date="2018-11-24T06:07:00Z">
          <w:pPr>
            <w:pStyle w:val="Ttulo1"/>
            <w:numPr>
              <w:numId w:val="1"/>
            </w:numPr>
            <w:spacing w:line="360" w:lineRule="auto"/>
            <w:ind w:left="426" w:hanging="426"/>
            <w:jc w:val="both"/>
          </w:pPr>
        </w:pPrChange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31913" w:rsidTr="006B78F8">
        <w:trPr>
          <w:ins w:id="302" w:author="ANDRE sILVA" w:date="2018-11-24T06:30:00Z"/>
        </w:trPr>
        <w:tc>
          <w:tcPr>
            <w:tcW w:w="3020" w:type="dxa"/>
          </w:tcPr>
          <w:p w:rsidR="00B31913" w:rsidRDefault="00B31913" w:rsidP="006B78F8">
            <w:pPr>
              <w:jc w:val="both"/>
              <w:rPr>
                <w:ins w:id="303" w:author="ANDRE sILVA" w:date="2018-11-24T06:30:00Z"/>
                <w:rFonts w:hint="eastAsia"/>
              </w:rPr>
            </w:pPr>
          </w:p>
        </w:tc>
        <w:tc>
          <w:tcPr>
            <w:tcW w:w="3020" w:type="dxa"/>
          </w:tcPr>
          <w:p w:rsidR="00B31913" w:rsidRDefault="00B31913" w:rsidP="00B31913">
            <w:pPr>
              <w:jc w:val="both"/>
              <w:rPr>
                <w:ins w:id="304" w:author="ANDRE sILVA" w:date="2018-11-24T06:30:00Z"/>
                <w:rFonts w:hint="eastAsia"/>
              </w:rPr>
            </w:pPr>
            <m:oMathPara>
              <m:oMath>
                <m:r>
                  <w:ins w:id="305" w:author="ANDRE sILVA" w:date="2018-11-24T06:30:00Z">
                    <w:rPr>
                      <w:rFonts w:ascii="Cambria Math" w:hAnsi="Cambria Math"/>
                    </w:rPr>
                    <m:t>f</m:t>
                  </w:ins>
                </m:r>
                <m:d>
                  <m:dPr>
                    <m:ctrlPr>
                      <w:ins w:id="306" w:author="ANDRE sILVA" w:date="2018-11-24T06:30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307" w:author="ANDRE sILVA" w:date="2018-11-24T06:30:00Z">
                        <w:rPr>
                          <w:rFonts w:ascii="Cambria Math" w:hAnsi="Cambria Math"/>
                        </w:rPr>
                        <m:t>p</m:t>
                      </w:ins>
                    </m:r>
                    <m:d>
                      <m:dPr>
                        <m:ctrlPr>
                          <w:ins w:id="308" w:author="ANDRE sILVA" w:date="2018-11-24T06:30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dPr>
                      <m:e>
                        <m:r>
                          <w:ins w:id="309" w:author="ANDRE sILVA" w:date="2018-11-24T06:30:00Z">
                            <w:rPr>
                              <w:rFonts w:ascii="Cambria Math" w:hAnsi="Cambria Math"/>
                            </w:rPr>
                            <m:t>t</m:t>
                          </w:ins>
                        </m:r>
                      </m:e>
                    </m:d>
                  </m:e>
                </m:d>
                <m:r>
                  <w:ins w:id="310" w:author="ANDRE sILVA" w:date="2018-11-24T06:30:00Z">
                    <w:rPr>
                      <w:rFonts w:ascii="Cambria Math" w:hAnsi="Cambria Math"/>
                    </w:rPr>
                    <m:t>=f</m:t>
                  </w:ins>
                </m:r>
                <m:d>
                  <m:dPr>
                    <m:ctrlPr>
                      <w:ins w:id="311" w:author="ANDRE sILVA" w:date="2018-11-24T06:30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312" w:author="ANDRE sILVA" w:date="2018-11-24T06:30:00Z">
                        <w:rPr>
                          <w:rFonts w:ascii="Cambria Math" w:hAnsi="Cambria Math"/>
                        </w:rPr>
                        <m:t>e+t*d</m:t>
                      </w:ins>
                    </m:r>
                  </m:e>
                </m:d>
                <m:r>
                  <w:ins w:id="313" w:author="ANDRE sILVA" w:date="2018-11-24T06:31:00Z">
                    <w:rPr>
                      <w:rFonts w:ascii="Cambria Math" w:hAnsi="Cambria Math"/>
                    </w:rPr>
                    <m:t>=0</m:t>
                  </w:ins>
                </m:r>
              </m:oMath>
            </m:oMathPara>
          </w:p>
        </w:tc>
        <w:tc>
          <w:tcPr>
            <w:tcW w:w="3021" w:type="dxa"/>
          </w:tcPr>
          <w:p w:rsidR="00B31913" w:rsidRDefault="00B31913" w:rsidP="006B78F8">
            <w:pPr>
              <w:pStyle w:val="PargrafodaLista"/>
              <w:numPr>
                <w:ilvl w:val="0"/>
                <w:numId w:val="9"/>
              </w:numPr>
              <w:jc w:val="right"/>
              <w:rPr>
                <w:ins w:id="314" w:author="ANDRE sILVA" w:date="2018-11-24T06:30:00Z"/>
                <w:rFonts w:hint="eastAsia"/>
              </w:rPr>
            </w:pPr>
          </w:p>
        </w:tc>
      </w:tr>
    </w:tbl>
    <w:p w:rsidR="00B47640" w:rsidRDefault="00B47640" w:rsidP="006C0A88">
      <w:pPr>
        <w:ind w:firstLine="426"/>
        <w:rPr>
          <w:ins w:id="315" w:author="ANDRE sILVA" w:date="2018-11-24T06:53:00Z"/>
        </w:rPr>
        <w:pPrChange w:id="316" w:author="ANDRE sILVA" w:date="2018-11-24T06:07:00Z">
          <w:pPr>
            <w:pStyle w:val="Ttulo1"/>
            <w:numPr>
              <w:numId w:val="1"/>
            </w:numPr>
            <w:spacing w:line="360" w:lineRule="auto"/>
            <w:ind w:left="426" w:hanging="426"/>
            <w:jc w:val="both"/>
          </w:pPr>
        </w:pPrChange>
      </w:pPr>
    </w:p>
    <w:p w:rsidR="006C0A88" w:rsidRDefault="006C0A88" w:rsidP="00CA16E2">
      <w:pPr>
        <w:ind w:firstLine="426"/>
        <w:jc w:val="both"/>
        <w:rPr>
          <w:ins w:id="317" w:author="ANDRE sILVA" w:date="2018-11-24T06:10:00Z"/>
        </w:rPr>
        <w:pPrChange w:id="318" w:author="ANDRE sILVA" w:date="2018-11-24T08:59:00Z">
          <w:pPr>
            <w:pStyle w:val="Ttulo1"/>
            <w:numPr>
              <w:numId w:val="1"/>
            </w:numPr>
            <w:spacing w:line="360" w:lineRule="auto"/>
            <w:ind w:left="426" w:hanging="426"/>
            <w:jc w:val="both"/>
          </w:pPr>
        </w:pPrChange>
      </w:pPr>
      <w:ins w:id="319" w:author="ANDRE sILVA" w:date="2018-11-24T06:07:00Z">
        <w:r>
          <w:t xml:space="preserve">No escopo deste trabalho nos deteremos a </w:t>
        </w:r>
      </w:ins>
      <w:ins w:id="320" w:author="ANDRE sILVA" w:date="2018-11-24T06:09:00Z">
        <w:r w:rsidR="00535240">
          <w:t xml:space="preserve">exemplificar a renderização de </w:t>
        </w:r>
      </w:ins>
      <w:ins w:id="321" w:author="ANDRE sILVA" w:date="2018-11-24T06:07:00Z">
        <w:r>
          <w:t xml:space="preserve">objetos </w:t>
        </w:r>
      </w:ins>
      <w:ins w:id="322" w:author="ANDRE sILVA" w:date="2018-11-24T06:09:00Z">
        <w:r w:rsidR="00535240">
          <w:t>como esferas e polígonos.</w:t>
        </w:r>
      </w:ins>
    </w:p>
    <w:p w:rsidR="00535240" w:rsidRDefault="00535240" w:rsidP="00535240">
      <w:pPr>
        <w:pStyle w:val="Ttulo1"/>
        <w:numPr>
          <w:ilvl w:val="1"/>
          <w:numId w:val="1"/>
        </w:numPr>
        <w:spacing w:line="360" w:lineRule="auto"/>
        <w:jc w:val="both"/>
        <w:rPr>
          <w:ins w:id="323" w:author="ANDRE sILVA" w:date="2018-11-24T06:10:00Z"/>
          <w:rFonts w:ascii="Times New Roman" w:hAnsi="Times New Roman"/>
        </w:rPr>
      </w:pPr>
      <w:ins w:id="324" w:author="ANDRE sILVA" w:date="2018-11-24T06:10:00Z">
        <w:r>
          <w:rPr>
            <w:rFonts w:ascii="Times New Roman" w:hAnsi="Times New Roman"/>
          </w:rPr>
          <w:t>Renderização de Esferas.</w:t>
        </w:r>
      </w:ins>
    </w:p>
    <w:p w:rsidR="00535240" w:rsidRDefault="00535240" w:rsidP="00CA16E2">
      <w:pPr>
        <w:ind w:firstLine="360"/>
        <w:jc w:val="both"/>
        <w:rPr>
          <w:ins w:id="325" w:author="ANDRE sILVA" w:date="2018-11-24T06:28:00Z"/>
        </w:rPr>
        <w:pPrChange w:id="326" w:author="ANDRE sILVA" w:date="2018-11-24T08:59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  <w:ins w:id="327" w:author="ANDRE sILVA" w:date="2018-11-24T06:10:00Z">
        <w:r>
          <w:t xml:space="preserve">Esferas são elementos clássicos </w:t>
        </w:r>
      </w:ins>
      <w:ins w:id="328" w:author="ANDRE sILVA" w:date="2018-11-24T06:11:00Z">
        <w:r w:rsidR="00746FD8">
          <w:t xml:space="preserve">da geometria </w:t>
        </w:r>
      </w:ins>
      <w:ins w:id="329" w:author="ANDRE sILVA" w:date="2018-11-24T06:26:00Z">
        <w:r w:rsidR="006D3DC8">
          <w:t>espacial, abstraindo</w:t>
        </w:r>
      </w:ins>
      <w:ins w:id="330" w:author="ANDRE sILVA" w:date="2018-11-24T06:11:00Z">
        <w:r w:rsidR="00746FD8">
          <w:t xml:space="preserve"> sua representação matemática podemos </w:t>
        </w:r>
      </w:ins>
      <w:ins w:id="331" w:author="ANDRE sILVA" w:date="2018-11-24T06:24:00Z">
        <w:r w:rsidR="00C12067">
          <w:t xml:space="preserve">escrever uma esfera </w:t>
        </w:r>
      </w:ins>
      <m:oMath>
        <m:r>
          <w:ins w:id="332" w:author="ANDRE sILVA" w:date="2018-11-24T06:26:00Z">
            <w:rPr>
              <w:rFonts w:ascii="Cambria Math" w:hAnsi="Cambria Math"/>
            </w:rPr>
            <m:t>c</m:t>
          </w:ins>
        </m:r>
      </m:oMath>
      <w:ins w:id="333" w:author="ANDRE sILVA" w:date="2018-11-24T06:26:00Z">
        <w:r w:rsidR="006D3DC8">
          <w:t xml:space="preserve"> com coordenadas</w:t>
        </w:r>
      </w:ins>
      <w:ins w:id="334" w:author="ANDRE sILVA" w:date="2018-11-24T06:27:00Z">
        <w:r w:rsidR="006D3DC8">
          <w:t xml:space="preserve"> </w:t>
        </w:r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Xc,Yc,Zc</m:t>
          </m:r>
          <m:r>
            <w:rPr>
              <w:rFonts w:ascii="Cambria Math" w:hAnsi="Cambria Math"/>
            </w:rPr>
            <m:t>)</m:t>
          </m:r>
        </m:oMath>
      </w:ins>
      <w:ins w:id="335" w:author="ANDRE sILVA" w:date="2018-11-24T06:26:00Z">
        <w:r w:rsidR="006D3DC8">
          <w:t xml:space="preserve"> implicitamente como</w:t>
        </w:r>
      </w:ins>
      <w:ins w:id="336" w:author="ANDRE sILVA" w:date="2018-11-24T06:27:00Z">
        <w:r w:rsidR="00814C3E">
          <w:t xml:space="preserve"> : </w:t>
        </w:r>
      </w:ins>
    </w:p>
    <w:p w:rsidR="00814C3E" w:rsidRDefault="00814C3E" w:rsidP="00535240">
      <w:pPr>
        <w:ind w:firstLine="360"/>
        <w:rPr>
          <w:ins w:id="337" w:author="ANDRE sILVA" w:date="2018-11-24T06:28:00Z"/>
        </w:rPr>
        <w:pPrChange w:id="338" w:author="ANDRE sILVA" w:date="2018-11-24T06:11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339" w:author="ANDRE sILVA" w:date="2018-11-24T06:33:00Z">
          <w:tblPr>
            <w:tblStyle w:val="Tabelacomgrade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838"/>
        <w:gridCol w:w="4961"/>
        <w:gridCol w:w="2262"/>
        <w:tblGridChange w:id="340">
          <w:tblGrid>
            <w:gridCol w:w="3020"/>
            <w:gridCol w:w="3020"/>
            <w:gridCol w:w="3021"/>
          </w:tblGrid>
        </w:tblGridChange>
      </w:tblGrid>
      <w:tr w:rsidR="00814C3E" w:rsidTr="0085140C">
        <w:trPr>
          <w:ins w:id="341" w:author="ANDRE sILVA" w:date="2018-11-24T06:28:00Z"/>
        </w:trPr>
        <w:tc>
          <w:tcPr>
            <w:tcW w:w="1838" w:type="dxa"/>
            <w:tcPrChange w:id="342" w:author="ANDRE sILVA" w:date="2018-11-24T06:33:00Z">
              <w:tcPr>
                <w:tcW w:w="3020" w:type="dxa"/>
              </w:tcPr>
            </w:tcPrChange>
          </w:tcPr>
          <w:p w:rsidR="00814C3E" w:rsidRDefault="00814C3E" w:rsidP="006B78F8">
            <w:pPr>
              <w:jc w:val="both"/>
              <w:rPr>
                <w:ins w:id="343" w:author="ANDRE sILVA" w:date="2018-11-24T06:28:00Z"/>
                <w:rFonts w:hint="eastAsia"/>
              </w:rPr>
            </w:pPr>
          </w:p>
        </w:tc>
        <w:tc>
          <w:tcPr>
            <w:tcW w:w="4961" w:type="dxa"/>
            <w:tcPrChange w:id="344" w:author="ANDRE sILVA" w:date="2018-11-24T06:33:00Z">
              <w:tcPr>
                <w:tcW w:w="3020" w:type="dxa"/>
              </w:tcPr>
            </w:tcPrChange>
          </w:tcPr>
          <w:p w:rsidR="00B15381" w:rsidRPr="00E41967" w:rsidRDefault="00B15381" w:rsidP="00E41967">
            <w:pPr>
              <w:jc w:val="both"/>
              <w:rPr>
                <w:ins w:id="345" w:author="ANDRE sILVA" w:date="2018-11-24T06:28:00Z"/>
                <w:rFonts w:hint="eastAsia"/>
              </w:rPr>
            </w:pPr>
            <m:oMathPara>
              <m:oMath>
                <m:sSup>
                  <m:sSupPr>
                    <m:ctrlPr>
                      <w:ins w:id="346" w:author="ANDRE sILVA" w:date="2018-11-24T06:33:00Z">
                        <w:rPr>
                          <w:rFonts w:ascii="Cambria Math" w:hAnsi="Cambria Math"/>
                          <w:i/>
                        </w:rPr>
                      </w:ins>
                    </m:ctrlPr>
                  </m:sSupPr>
                  <m:e>
                    <m:d>
                      <m:dPr>
                        <m:ctrlPr>
                          <w:ins w:id="347" w:author="ANDRE sILVA" w:date="2018-11-24T06:28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dPr>
                      <m:e>
                        <m:r>
                          <w:ins w:id="348" w:author="ANDRE sILVA" w:date="2018-11-24T06:28:00Z">
                            <w:rPr>
                              <w:rFonts w:ascii="Cambria Math" w:hAnsi="Cambria Math"/>
                            </w:rPr>
                            <m:t>X-Xc</m:t>
                          </w:ins>
                        </m:r>
                      </m:e>
                    </m:d>
                  </m:e>
                  <m:sup>
                    <m:r>
                      <w:ins w:id="349" w:author="ANDRE sILVA" w:date="2018-11-24T06:33:00Z">
                        <w:rPr>
                          <w:rFonts w:ascii="Cambria Math" w:hAnsi="Cambria Math"/>
                        </w:rPr>
                        <m:t>2</m:t>
                      </w:ins>
                    </m:r>
                  </m:sup>
                </m:sSup>
                <m:r>
                  <w:ins w:id="350" w:author="ANDRE sILVA" w:date="2018-11-24T06:32:00Z">
                    <w:rPr>
                      <w:rFonts w:ascii="Cambria Math" w:hAnsi="Cambria Math"/>
                    </w:rPr>
                    <m:t>+</m:t>
                  </w:ins>
                </m:r>
                <m:sSup>
                  <m:sSupPr>
                    <m:ctrlPr>
                      <w:ins w:id="351" w:author="ANDRE sILVA" w:date="2018-11-24T06:33:00Z">
                        <w:rPr>
                          <w:rFonts w:ascii="Cambria Math" w:hAnsi="Cambria Math"/>
                          <w:i/>
                        </w:rPr>
                      </w:ins>
                    </m:ctrlPr>
                  </m:sSupPr>
                  <m:e>
                    <m:d>
                      <m:dPr>
                        <m:ctrlPr>
                          <w:ins w:id="352" w:author="ANDRE sILVA" w:date="2018-11-24T06:32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dPr>
                      <m:e>
                        <m:r>
                          <w:ins w:id="353" w:author="ANDRE sILVA" w:date="2018-11-24T06:31:00Z">
                            <w:rPr>
                              <w:rFonts w:ascii="Cambria Math" w:hAnsi="Cambria Math"/>
                            </w:rPr>
                            <m:t xml:space="preserve">Y- </m:t>
                          </w:ins>
                        </m:r>
                        <m:r>
                          <w:ins w:id="354" w:author="ANDRE sILVA" w:date="2018-11-24T06:28:00Z">
                            <w:rPr>
                              <w:rFonts w:ascii="Cambria Math" w:hAnsi="Cambria Math"/>
                            </w:rPr>
                            <m:t>Yc</m:t>
                          </w:ins>
                        </m:r>
                      </m:e>
                    </m:d>
                  </m:e>
                  <m:sup>
                    <m:r>
                      <w:ins w:id="355" w:author="ANDRE sILVA" w:date="2018-11-24T06:33:00Z">
                        <w:rPr>
                          <w:rFonts w:ascii="Cambria Math" w:hAnsi="Cambria Math"/>
                        </w:rPr>
                        <m:t>2</m:t>
                      </w:ins>
                    </m:r>
                  </m:sup>
                </m:sSup>
                <m:r>
                  <w:ins w:id="356" w:author="ANDRE sILVA" w:date="2018-11-24T06:32:00Z">
                    <w:rPr>
                      <w:rFonts w:ascii="Cambria Math" w:hAnsi="Cambria Math"/>
                    </w:rPr>
                    <m:t>+</m:t>
                  </w:ins>
                </m:r>
                <m:sSup>
                  <m:sSupPr>
                    <m:ctrlPr>
                      <w:ins w:id="357" w:author="ANDRE sILVA" w:date="2018-11-24T06:33:00Z">
                        <w:rPr>
                          <w:rFonts w:ascii="Cambria Math" w:hAnsi="Cambria Math"/>
                          <w:i/>
                        </w:rPr>
                      </w:ins>
                    </m:ctrlPr>
                  </m:sSupPr>
                  <m:e>
                    <m:d>
                      <m:dPr>
                        <m:ctrlPr>
                          <w:ins w:id="358" w:author="ANDRE sILVA" w:date="2018-11-24T06:32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dPr>
                      <m:e>
                        <m:r>
                          <w:ins w:id="359" w:author="ANDRE sILVA" w:date="2018-11-24T06:31:00Z">
                            <w:rPr>
                              <w:rFonts w:ascii="Cambria Math" w:hAnsi="Cambria Math"/>
                            </w:rPr>
                            <m:t>Z-</m:t>
                          </w:ins>
                        </m:r>
                        <m:r>
                          <w:ins w:id="360" w:author="ANDRE sILVA" w:date="2018-11-24T06:28:00Z">
                            <w:rPr>
                              <w:rFonts w:ascii="Cambria Math" w:hAnsi="Cambria Math"/>
                            </w:rPr>
                            <m:t>Zc</m:t>
                          </w:ins>
                        </m:r>
                      </m:e>
                    </m:d>
                  </m:e>
                  <m:sup>
                    <m:r>
                      <w:ins w:id="361" w:author="ANDRE sILVA" w:date="2018-11-24T06:33:00Z">
                        <w:rPr>
                          <w:rFonts w:ascii="Cambria Math" w:hAnsi="Cambria Math"/>
                        </w:rPr>
                        <m:t>2</m:t>
                      </w:ins>
                    </m:r>
                  </m:sup>
                </m:sSup>
                <m:r>
                  <w:ins w:id="362" w:author="ANDRE sILVA" w:date="2018-11-24T06:32:00Z">
                    <w:rPr>
                      <w:rFonts w:ascii="Cambria Math" w:hAnsi="Cambria Math"/>
                    </w:rPr>
                    <m:t>-</m:t>
                  </w:ins>
                </m:r>
                <m:sSup>
                  <m:sSupPr>
                    <m:ctrlPr>
                      <w:ins w:id="363" w:author="ANDRE sILVA" w:date="2018-11-24T06:33:00Z">
                        <w:rPr>
                          <w:rFonts w:ascii="Cambria Math" w:hAnsi="Cambria Math"/>
                          <w:i/>
                        </w:rPr>
                      </w:ins>
                    </m:ctrlPr>
                  </m:sSupPr>
                  <m:e>
                    <m:r>
                      <w:ins w:id="364" w:author="ANDRE sILVA" w:date="2018-11-24T06:32:00Z">
                        <w:rPr>
                          <w:rFonts w:ascii="Cambria Math" w:hAnsi="Cambria Math"/>
                        </w:rPr>
                        <m:t>r</m:t>
                      </w:ins>
                    </m:r>
                  </m:e>
                  <m:sup>
                    <m:r>
                      <w:ins w:id="365" w:author="ANDRE sILVA" w:date="2018-11-24T06:33:00Z">
                        <w:rPr>
                          <w:rFonts w:ascii="Cambria Math" w:hAnsi="Cambria Math"/>
                        </w:rPr>
                        <m:t>2</m:t>
                      </w:ins>
                    </m:r>
                  </m:sup>
                </m:sSup>
                <m:r>
                  <w:ins w:id="366" w:author="ANDRE sILVA" w:date="2018-11-24T06:32:00Z">
                    <w:rPr>
                      <w:rFonts w:ascii="Cambria Math" w:hAnsi="Cambria Math"/>
                    </w:rPr>
                    <m:t>=0</m:t>
                  </w:ins>
                </m:r>
              </m:oMath>
            </m:oMathPara>
          </w:p>
        </w:tc>
        <w:tc>
          <w:tcPr>
            <w:tcW w:w="2262" w:type="dxa"/>
            <w:tcPrChange w:id="367" w:author="ANDRE sILVA" w:date="2018-11-24T06:33:00Z">
              <w:tcPr>
                <w:tcW w:w="3021" w:type="dxa"/>
              </w:tcPr>
            </w:tcPrChange>
          </w:tcPr>
          <w:p w:rsidR="00814C3E" w:rsidRDefault="00814C3E" w:rsidP="006B78F8">
            <w:pPr>
              <w:pStyle w:val="PargrafodaLista"/>
              <w:numPr>
                <w:ilvl w:val="0"/>
                <w:numId w:val="9"/>
              </w:numPr>
              <w:jc w:val="right"/>
              <w:rPr>
                <w:ins w:id="368" w:author="ANDRE sILVA" w:date="2018-11-24T06:28:00Z"/>
                <w:rFonts w:hint="eastAsia"/>
              </w:rPr>
            </w:pPr>
          </w:p>
        </w:tc>
      </w:tr>
    </w:tbl>
    <w:p w:rsidR="00814C3E" w:rsidRDefault="00814C3E" w:rsidP="00535240">
      <w:pPr>
        <w:ind w:firstLine="360"/>
        <w:rPr>
          <w:ins w:id="369" w:author="ANDRE sILVA" w:date="2018-11-24T06:27:00Z"/>
        </w:rPr>
        <w:pPrChange w:id="370" w:author="ANDRE sILVA" w:date="2018-11-24T06:11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</w:p>
    <w:p w:rsidR="009F7505" w:rsidRDefault="009F7505" w:rsidP="006C0A88">
      <w:pPr>
        <w:ind w:firstLine="426"/>
        <w:rPr>
          <w:ins w:id="371" w:author="ANDRE sILVA" w:date="2018-11-24T06:09:00Z"/>
        </w:rPr>
        <w:pPrChange w:id="372" w:author="ANDRE sILVA" w:date="2018-11-24T06:07:00Z">
          <w:pPr>
            <w:pStyle w:val="Ttulo1"/>
            <w:numPr>
              <w:numId w:val="1"/>
            </w:numPr>
            <w:spacing w:line="360" w:lineRule="auto"/>
            <w:ind w:left="426" w:hanging="426"/>
            <w:jc w:val="both"/>
          </w:pPr>
        </w:pPrChange>
      </w:pPr>
      <w:ins w:id="373" w:author="ANDRE sILVA" w:date="2018-11-24T06:35:00Z">
        <w:r>
          <w:t xml:space="preserve">Já que </w:t>
        </w:r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Xc,Yc,Zc</m:t>
          </m:r>
          <m:r>
            <w:rPr>
              <w:rFonts w:ascii="Cambria Math" w:hAnsi="Cambria Math"/>
            </w:rPr>
            <m:t>)</m:t>
          </m:r>
        </m:oMath>
        <w:r>
          <w:t xml:space="preserve">  e </w:t>
        </w:r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rPrChange w:id="374" w:author="ANDRE sILVA" w:date="2018-11-24T06:36:00Z">
                <w:rPr>
                  <w:rFonts w:ascii="Cambria Math" w:hAnsi="Cambria Math"/>
                </w:rPr>
              </w:rPrChange>
            </w:rPr>
            <m:t>X,Y,Z)</m:t>
          </m:r>
        </m:oMath>
      </w:ins>
      <w:ins w:id="375" w:author="ANDRE sILVA" w:date="2018-11-24T06:36:00Z">
        <w:r>
          <w:t xml:space="preserve"> </w:t>
        </w:r>
      </w:ins>
      <w:ins w:id="376" w:author="ANDRE sILVA" w:date="2018-11-24T06:35:00Z">
        <w:r>
          <w:t xml:space="preserve">são coordenadas </w:t>
        </w:r>
      </w:ins>
      <w:ins w:id="377" w:author="ANDRE sILVA" w:date="2018-11-24T06:36:00Z">
        <w:r>
          <w:t xml:space="preserve">a </w:t>
        </w:r>
      </w:ins>
      <w:ins w:id="378" w:author="ANDRE sILVA" w:date="2018-11-24T06:35:00Z">
        <w:r>
          <w:t xml:space="preserve"> equação 13 pode </w:t>
        </w:r>
      </w:ins>
      <w:ins w:id="379" w:author="ANDRE sILVA" w:date="2018-11-24T06:36:00Z">
        <w:r>
          <w:t xml:space="preserve">ser reescrita </w:t>
        </w:r>
      </w:ins>
      <w:ins w:id="380" w:author="ANDRE sILVA" w:date="2018-11-24T06:37:00Z">
        <w:r w:rsidR="00D501BB">
          <w:t xml:space="preserve">vetorialmente obtendo </w:t>
        </w:r>
      </w:ins>
      <w:ins w:id="381" w:author="ANDRE sILVA" w:date="2018-11-24T06:36:00Z">
        <w:r>
          <w:t>:</w:t>
        </w:r>
      </w:ins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961"/>
        <w:gridCol w:w="2262"/>
      </w:tblGrid>
      <w:tr w:rsidR="009F7505" w:rsidTr="006B78F8">
        <w:trPr>
          <w:ins w:id="382" w:author="ANDRE sILVA" w:date="2018-11-24T06:36:00Z"/>
        </w:trPr>
        <w:tc>
          <w:tcPr>
            <w:tcW w:w="1838" w:type="dxa"/>
          </w:tcPr>
          <w:p w:rsidR="009F7505" w:rsidRDefault="009F7505" w:rsidP="006B78F8">
            <w:pPr>
              <w:jc w:val="both"/>
              <w:rPr>
                <w:ins w:id="383" w:author="ANDRE sILVA" w:date="2018-11-24T06:36:00Z"/>
                <w:rFonts w:hint="eastAsia"/>
              </w:rPr>
            </w:pPr>
          </w:p>
        </w:tc>
        <w:tc>
          <w:tcPr>
            <w:tcW w:w="4961" w:type="dxa"/>
          </w:tcPr>
          <w:p w:rsidR="009F7505" w:rsidRPr="00541DC5" w:rsidRDefault="00395E77" w:rsidP="00E41967">
            <w:pPr>
              <w:jc w:val="both"/>
              <w:rPr>
                <w:ins w:id="384" w:author="ANDRE sILVA" w:date="2018-11-24T06:36:00Z"/>
                <w:rFonts w:hint="eastAsia"/>
              </w:rPr>
            </w:pPr>
            <m:oMathPara>
              <m:oMath>
                <m:d>
                  <m:dPr>
                    <m:ctrlPr>
                      <w:ins w:id="385" w:author="ANDRE sILVA" w:date="2018-11-24T06:37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386" w:author="ANDRE sILVA" w:date="2018-11-24T06:37:00Z">
                        <w:rPr>
                          <w:rFonts w:ascii="Cambria Math" w:hAnsi="Cambria Math"/>
                        </w:rPr>
                        <m:t>p-c</m:t>
                      </w:ins>
                    </m:r>
                  </m:e>
                </m:d>
                <m:r>
                  <w:ins w:id="387" w:author="ANDRE sILVA" w:date="2018-11-24T06:38:00Z">
                    <w:rPr>
                      <w:rFonts w:ascii="Cambria Math" w:hAnsi="Cambria Math"/>
                    </w:rPr>
                    <m:t xml:space="preserve"> ∙</m:t>
                  </w:ins>
                </m:r>
                <m:d>
                  <m:dPr>
                    <m:ctrlPr>
                      <w:ins w:id="388" w:author="ANDRE sILVA" w:date="2018-11-24T06:38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389" w:author="ANDRE sILVA" w:date="2018-11-24T06:38:00Z">
                        <w:rPr>
                          <w:rFonts w:ascii="Cambria Math" w:hAnsi="Cambria Math"/>
                        </w:rPr>
                        <m:t>p-c</m:t>
                      </w:ins>
                    </m:r>
                  </m:e>
                </m:d>
                <m:r>
                  <w:ins w:id="390" w:author="ANDRE sILVA" w:date="2018-11-24T06:36:00Z">
                    <w:rPr>
                      <w:rFonts w:ascii="Cambria Math" w:hAnsi="Cambria Math"/>
                    </w:rPr>
                    <m:t>-</m:t>
                  </w:ins>
                </m:r>
                <m:sSup>
                  <m:sSupPr>
                    <m:ctrlPr>
                      <w:ins w:id="391" w:author="ANDRE sILVA" w:date="2018-11-24T06:36:00Z">
                        <w:rPr>
                          <w:rFonts w:ascii="Cambria Math" w:hAnsi="Cambria Math"/>
                          <w:i/>
                        </w:rPr>
                      </w:ins>
                    </m:ctrlPr>
                  </m:sSupPr>
                  <m:e>
                    <m:r>
                      <w:ins w:id="392" w:author="ANDRE sILVA" w:date="2018-11-24T06:36:00Z">
                        <w:rPr>
                          <w:rFonts w:ascii="Cambria Math" w:hAnsi="Cambria Math"/>
                        </w:rPr>
                        <m:t>r</m:t>
                      </w:ins>
                    </m:r>
                  </m:e>
                  <m:sup>
                    <m:r>
                      <w:ins w:id="393" w:author="ANDRE sILVA" w:date="2018-11-24T06:36:00Z">
                        <w:rPr>
                          <w:rFonts w:ascii="Cambria Math" w:hAnsi="Cambria Math"/>
                        </w:rPr>
                        <m:t>2</m:t>
                      </w:ins>
                    </m:r>
                  </m:sup>
                </m:sSup>
                <m:r>
                  <w:ins w:id="394" w:author="ANDRE sILVA" w:date="2018-11-24T06:36:00Z">
                    <w:rPr>
                      <w:rFonts w:ascii="Cambria Math" w:hAnsi="Cambria Math"/>
                    </w:rPr>
                    <m:t>=0</m:t>
                  </w:ins>
                </m:r>
              </m:oMath>
            </m:oMathPara>
          </w:p>
        </w:tc>
        <w:tc>
          <w:tcPr>
            <w:tcW w:w="2262" w:type="dxa"/>
          </w:tcPr>
          <w:p w:rsidR="009F7505" w:rsidRDefault="009F7505" w:rsidP="006B78F8">
            <w:pPr>
              <w:pStyle w:val="PargrafodaLista"/>
              <w:numPr>
                <w:ilvl w:val="0"/>
                <w:numId w:val="9"/>
              </w:numPr>
              <w:jc w:val="right"/>
              <w:rPr>
                <w:ins w:id="395" w:author="ANDRE sILVA" w:date="2018-11-24T06:36:00Z"/>
                <w:rFonts w:hint="eastAsia"/>
              </w:rPr>
            </w:pPr>
          </w:p>
        </w:tc>
      </w:tr>
    </w:tbl>
    <w:p w:rsidR="00535240" w:rsidRDefault="00535240" w:rsidP="006C0A88">
      <w:pPr>
        <w:ind w:firstLine="426"/>
        <w:rPr>
          <w:ins w:id="396" w:author="ANDRE sILVA" w:date="2018-11-24T06:02:00Z"/>
        </w:rPr>
        <w:pPrChange w:id="397" w:author="ANDRE sILVA" w:date="2018-11-24T06:07:00Z">
          <w:pPr>
            <w:pStyle w:val="Ttulo1"/>
            <w:numPr>
              <w:numId w:val="1"/>
            </w:numPr>
            <w:spacing w:line="360" w:lineRule="auto"/>
            <w:ind w:left="426" w:hanging="426"/>
            <w:jc w:val="both"/>
          </w:pPr>
        </w:pPrChange>
      </w:pPr>
    </w:p>
    <w:p w:rsidR="005B1442" w:rsidRDefault="008463A1" w:rsidP="001B2396">
      <w:pPr>
        <w:ind w:firstLine="426"/>
        <w:rPr>
          <w:ins w:id="398" w:author="ANDRE sILVA" w:date="2018-11-24T06:42:00Z"/>
        </w:rPr>
        <w:pPrChange w:id="399" w:author="ANDRE sILVA" w:date="2018-11-24T05:43:00Z">
          <w:pPr>
            <w:pStyle w:val="Ttulo1"/>
            <w:numPr>
              <w:numId w:val="1"/>
            </w:numPr>
            <w:spacing w:line="360" w:lineRule="auto"/>
            <w:ind w:left="426" w:hanging="426"/>
            <w:jc w:val="both"/>
          </w:pPr>
        </w:pPrChange>
      </w:pPr>
      <w:ins w:id="400" w:author="ANDRE sILVA" w:date="2018-11-24T06:40:00Z">
        <w:r>
          <w:t xml:space="preserve">Pelas equações 12 e 13 </w:t>
        </w:r>
      </w:ins>
      <w:ins w:id="401" w:author="ANDRE sILVA" w:date="2018-11-24T06:52:00Z">
        <w:r w:rsidR="00B47640">
          <w:t>respectivamente:</w:t>
        </w:r>
      </w:ins>
    </w:p>
    <w:p w:rsidR="00676FC6" w:rsidRDefault="00676FC6" w:rsidP="001B2396">
      <w:pPr>
        <w:ind w:firstLine="426"/>
        <w:rPr>
          <w:ins w:id="402" w:author="ANDRE sILVA" w:date="2018-11-24T06:42:00Z"/>
        </w:rPr>
        <w:pPrChange w:id="403" w:author="ANDRE sILVA" w:date="2018-11-24T05:43:00Z">
          <w:pPr>
            <w:pStyle w:val="Ttulo1"/>
            <w:numPr>
              <w:numId w:val="1"/>
            </w:numPr>
            <w:spacing w:line="360" w:lineRule="auto"/>
            <w:ind w:left="426" w:hanging="426"/>
            <w:jc w:val="both"/>
          </w:pPr>
        </w:pPrChange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961"/>
        <w:gridCol w:w="2262"/>
      </w:tblGrid>
      <w:tr w:rsidR="00676FC6" w:rsidTr="006B78F8">
        <w:trPr>
          <w:ins w:id="404" w:author="ANDRE sILVA" w:date="2018-11-24T06:42:00Z"/>
        </w:trPr>
        <w:tc>
          <w:tcPr>
            <w:tcW w:w="1838" w:type="dxa"/>
          </w:tcPr>
          <w:p w:rsidR="00676FC6" w:rsidRDefault="00676FC6" w:rsidP="006B78F8">
            <w:pPr>
              <w:jc w:val="both"/>
              <w:rPr>
                <w:ins w:id="405" w:author="ANDRE sILVA" w:date="2018-11-24T06:42:00Z"/>
                <w:rFonts w:hint="eastAsia"/>
              </w:rPr>
            </w:pPr>
          </w:p>
        </w:tc>
        <w:tc>
          <w:tcPr>
            <w:tcW w:w="4961" w:type="dxa"/>
          </w:tcPr>
          <w:p w:rsidR="00676FC6" w:rsidRPr="00541DC5" w:rsidRDefault="00676FC6" w:rsidP="006B78F8">
            <w:pPr>
              <w:jc w:val="both"/>
              <w:rPr>
                <w:ins w:id="406" w:author="ANDRE sILVA" w:date="2018-11-24T06:42:00Z"/>
                <w:rFonts w:hint="eastAsia"/>
              </w:rPr>
            </w:pPr>
            <m:oMathPara>
              <m:oMath>
                <m:r>
                  <w:ins w:id="407" w:author="ANDRE sILVA" w:date="2018-11-24T06:42:00Z">
                    <w:rPr>
                      <w:rFonts w:ascii="Cambria Math" w:hAnsi="Cambria Math"/>
                    </w:rPr>
                    <m:t>f</m:t>
                  </w:ins>
                </m:r>
                <m:d>
                  <m:dPr>
                    <m:ctrlPr>
                      <w:ins w:id="408" w:author="ANDRE sILVA" w:date="2018-11-24T06:42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409" w:author="ANDRE sILVA" w:date="2018-11-24T06:42:00Z">
                        <w:rPr>
                          <w:rFonts w:ascii="Cambria Math" w:hAnsi="Cambria Math"/>
                        </w:rPr>
                        <m:t>p</m:t>
                      </w:ins>
                    </m:r>
                    <m:d>
                      <m:dPr>
                        <m:ctrlPr>
                          <w:ins w:id="410" w:author="ANDRE sILVA" w:date="2018-11-24T06:42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dPr>
                      <m:e>
                        <m:r>
                          <w:ins w:id="411" w:author="ANDRE sILVA" w:date="2018-11-24T06:42:00Z">
                            <w:rPr>
                              <w:rFonts w:ascii="Cambria Math" w:hAnsi="Cambria Math"/>
                            </w:rPr>
                            <m:t>t</m:t>
                          </w:ins>
                        </m:r>
                      </m:e>
                    </m:d>
                  </m:e>
                </m:d>
                <m:r>
                  <w:ins w:id="412" w:author="ANDRE sILVA" w:date="2018-11-24T06:42:00Z">
                    <w:rPr>
                      <w:rFonts w:ascii="Cambria Math" w:hAnsi="Cambria Math"/>
                    </w:rPr>
                    <m:t xml:space="preserve">= </m:t>
                  </w:ins>
                </m:r>
                <m:d>
                  <m:dPr>
                    <m:ctrlPr>
                      <w:ins w:id="413" w:author="ANDRE sILVA" w:date="2018-11-24T06:42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414" w:author="ANDRE sILVA" w:date="2018-11-24T06:42:00Z">
                        <w:rPr>
                          <w:rFonts w:ascii="Cambria Math" w:hAnsi="Cambria Math"/>
                        </w:rPr>
                        <m:t>p-c</m:t>
                      </w:ins>
                    </m:r>
                  </m:e>
                </m:d>
                <m:r>
                  <w:ins w:id="415" w:author="ANDRE sILVA" w:date="2018-11-24T06:42:00Z">
                    <w:rPr>
                      <w:rFonts w:ascii="Cambria Math" w:hAnsi="Cambria Math"/>
                    </w:rPr>
                    <m:t xml:space="preserve"> ∙</m:t>
                  </w:ins>
                </m:r>
                <m:d>
                  <m:dPr>
                    <m:ctrlPr>
                      <w:ins w:id="416" w:author="ANDRE sILVA" w:date="2018-11-24T06:42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417" w:author="ANDRE sILVA" w:date="2018-11-24T06:42:00Z">
                        <w:rPr>
                          <w:rFonts w:ascii="Cambria Math" w:hAnsi="Cambria Math"/>
                        </w:rPr>
                        <m:t>p-c</m:t>
                      </w:ins>
                    </m:r>
                  </m:e>
                </m:d>
                <m:r>
                  <w:ins w:id="418" w:author="ANDRE sILVA" w:date="2018-11-24T06:42:00Z">
                    <w:rPr>
                      <w:rFonts w:ascii="Cambria Math" w:hAnsi="Cambria Math"/>
                    </w:rPr>
                    <m:t>-</m:t>
                  </w:ins>
                </m:r>
                <m:sSup>
                  <m:sSupPr>
                    <m:ctrlPr>
                      <w:ins w:id="419" w:author="ANDRE sILVA" w:date="2018-11-24T06:42:00Z">
                        <w:rPr>
                          <w:rFonts w:ascii="Cambria Math" w:hAnsi="Cambria Math"/>
                          <w:i/>
                        </w:rPr>
                      </w:ins>
                    </m:ctrlPr>
                  </m:sSupPr>
                  <m:e>
                    <m:r>
                      <w:ins w:id="420" w:author="ANDRE sILVA" w:date="2018-11-24T06:42:00Z">
                        <w:rPr>
                          <w:rFonts w:ascii="Cambria Math" w:hAnsi="Cambria Math"/>
                        </w:rPr>
                        <m:t>r</m:t>
                      </w:ins>
                    </m:r>
                  </m:e>
                  <m:sup>
                    <m:r>
                      <w:ins w:id="421" w:author="ANDRE sILVA" w:date="2018-11-24T06:42:00Z">
                        <w:rPr>
                          <w:rFonts w:ascii="Cambria Math" w:hAnsi="Cambria Math"/>
                        </w:rPr>
                        <m:t>2</m:t>
                      </w:ins>
                    </m:r>
                  </m:sup>
                </m:sSup>
                <m:r>
                  <w:ins w:id="422" w:author="ANDRE sILVA" w:date="2018-11-24T06:42:00Z">
                    <w:rPr>
                      <w:rFonts w:ascii="Cambria Math" w:hAnsi="Cambria Math"/>
                    </w:rPr>
                    <m:t>=0</m:t>
                  </w:ins>
                </m:r>
              </m:oMath>
            </m:oMathPara>
          </w:p>
        </w:tc>
        <w:tc>
          <w:tcPr>
            <w:tcW w:w="2262" w:type="dxa"/>
          </w:tcPr>
          <w:p w:rsidR="00676FC6" w:rsidRDefault="00676FC6" w:rsidP="006B78F8">
            <w:pPr>
              <w:pStyle w:val="PargrafodaLista"/>
              <w:numPr>
                <w:ilvl w:val="0"/>
                <w:numId w:val="9"/>
              </w:numPr>
              <w:jc w:val="right"/>
              <w:rPr>
                <w:ins w:id="423" w:author="ANDRE sILVA" w:date="2018-11-24T06:42:00Z"/>
                <w:rFonts w:hint="eastAsia"/>
              </w:rPr>
            </w:pPr>
          </w:p>
        </w:tc>
      </w:tr>
    </w:tbl>
    <w:p w:rsidR="00676FC6" w:rsidRDefault="00676FC6" w:rsidP="001B2396">
      <w:pPr>
        <w:ind w:firstLine="426"/>
        <w:rPr>
          <w:ins w:id="424" w:author="ANDRE sILVA" w:date="2018-11-24T06:42:00Z"/>
        </w:rPr>
        <w:pPrChange w:id="425" w:author="ANDRE sILVA" w:date="2018-11-24T05:43:00Z">
          <w:pPr>
            <w:pStyle w:val="Ttulo1"/>
            <w:numPr>
              <w:numId w:val="1"/>
            </w:numPr>
            <w:spacing w:line="360" w:lineRule="auto"/>
            <w:ind w:left="426" w:hanging="426"/>
            <w:jc w:val="both"/>
          </w:pPr>
        </w:pPrChange>
      </w:pPr>
    </w:p>
    <w:p w:rsidR="00676FC6" w:rsidRDefault="00BD7DF0" w:rsidP="001B2396">
      <w:pPr>
        <w:ind w:firstLine="426"/>
        <w:rPr>
          <w:ins w:id="426" w:author="ANDRE sILVA" w:date="2018-11-24T06:59:00Z"/>
        </w:rPr>
        <w:pPrChange w:id="427" w:author="ANDRE sILVA" w:date="2018-11-24T05:43:00Z">
          <w:pPr>
            <w:pStyle w:val="Ttulo1"/>
            <w:numPr>
              <w:numId w:val="1"/>
            </w:numPr>
            <w:spacing w:line="360" w:lineRule="auto"/>
            <w:ind w:left="426" w:hanging="426"/>
            <w:jc w:val="both"/>
          </w:pPr>
        </w:pPrChange>
      </w:pPr>
      <w:ins w:id="428" w:author="ANDRE sILVA" w:date="2018-11-24T06:44:00Z">
        <w:r>
          <w:t xml:space="preserve">Aplicando como parâmetro em </w:t>
        </w:r>
        <m:oMath>
          <m:r>
            <w:rPr>
              <w:rFonts w:ascii="Cambria Math" w:hAnsi="Cambria Math"/>
            </w:rPr>
            <m:t>f</m:t>
          </m:r>
        </m:oMath>
        <w:r>
          <w:t xml:space="preserve"> a equação </w:t>
        </w:r>
        <w:r w:rsidR="000F2325">
          <w:t>8</w:t>
        </w:r>
      </w:ins>
      <w:ins w:id="429" w:author="ANDRE sILVA" w:date="2018-11-24T06:52:00Z">
        <w:r w:rsidR="00B36974">
          <w:t xml:space="preserve"> chega-se</w:t>
        </w:r>
      </w:ins>
      <w:ins w:id="430" w:author="ANDRE sILVA" w:date="2018-11-24T06:44:00Z">
        <w:r w:rsidR="000F2325">
          <w:t>:</w:t>
        </w:r>
      </w:ins>
    </w:p>
    <w:p w:rsidR="00111987" w:rsidRDefault="00111987" w:rsidP="001B2396">
      <w:pPr>
        <w:ind w:firstLine="426"/>
        <w:rPr>
          <w:ins w:id="431" w:author="ANDRE sILVA" w:date="2018-11-24T06:59:00Z"/>
        </w:rPr>
        <w:pPrChange w:id="432" w:author="ANDRE sILVA" w:date="2018-11-24T05:43:00Z">
          <w:pPr>
            <w:pStyle w:val="Ttulo1"/>
            <w:numPr>
              <w:numId w:val="1"/>
            </w:numPr>
            <w:spacing w:line="360" w:lineRule="auto"/>
            <w:ind w:left="426" w:hanging="426"/>
            <w:jc w:val="both"/>
          </w:pPr>
        </w:pPrChange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433" w:author="ANDRE sILVA" w:date="2018-11-24T07:00:00Z">
          <w:tblPr>
            <w:tblStyle w:val="Tabelacomgrade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413"/>
        <w:gridCol w:w="5670"/>
        <w:gridCol w:w="1978"/>
        <w:tblGridChange w:id="434">
          <w:tblGrid>
            <w:gridCol w:w="1838"/>
            <w:gridCol w:w="4961"/>
            <w:gridCol w:w="2262"/>
          </w:tblGrid>
        </w:tblGridChange>
      </w:tblGrid>
      <w:tr w:rsidR="00111987" w:rsidTr="00EE56E7">
        <w:trPr>
          <w:ins w:id="435" w:author="ANDRE sILVA" w:date="2018-11-24T06:59:00Z"/>
        </w:trPr>
        <w:tc>
          <w:tcPr>
            <w:tcW w:w="1413" w:type="dxa"/>
            <w:tcPrChange w:id="436" w:author="ANDRE sILVA" w:date="2018-11-24T07:00:00Z">
              <w:tcPr>
                <w:tcW w:w="1838" w:type="dxa"/>
              </w:tcPr>
            </w:tcPrChange>
          </w:tcPr>
          <w:p w:rsidR="00111987" w:rsidRDefault="00111987" w:rsidP="006B78F8">
            <w:pPr>
              <w:jc w:val="both"/>
              <w:rPr>
                <w:ins w:id="437" w:author="ANDRE sILVA" w:date="2018-11-24T06:59:00Z"/>
                <w:rFonts w:hint="eastAsia"/>
              </w:rPr>
            </w:pPr>
          </w:p>
        </w:tc>
        <w:tc>
          <w:tcPr>
            <w:tcW w:w="5670" w:type="dxa"/>
            <w:tcPrChange w:id="438" w:author="ANDRE sILVA" w:date="2018-11-24T07:00:00Z">
              <w:tcPr>
                <w:tcW w:w="4961" w:type="dxa"/>
              </w:tcPr>
            </w:tcPrChange>
          </w:tcPr>
          <w:p w:rsidR="00111987" w:rsidRPr="00541DC5" w:rsidRDefault="00111987" w:rsidP="00E41967">
            <w:pPr>
              <w:jc w:val="both"/>
              <w:rPr>
                <w:ins w:id="439" w:author="ANDRE sILVA" w:date="2018-11-24T06:59:00Z"/>
                <w:rFonts w:hint="eastAsia"/>
              </w:rPr>
            </w:pPr>
            <m:oMathPara>
              <m:oMath>
                <m:r>
                  <w:ins w:id="440" w:author="ANDRE sILVA" w:date="2018-11-24T06:59:00Z">
                    <w:rPr>
                      <w:rFonts w:ascii="Cambria Math" w:hAnsi="Cambria Math"/>
                    </w:rPr>
                    <m:t>f</m:t>
                  </w:ins>
                </m:r>
                <m:d>
                  <m:dPr>
                    <m:ctrlPr>
                      <w:ins w:id="441" w:author="ANDRE sILVA" w:date="2018-11-24T06:59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442" w:author="ANDRE sILVA" w:date="2018-11-24T06:59:00Z">
                        <w:rPr>
                          <w:rFonts w:ascii="Cambria Math" w:hAnsi="Cambria Math"/>
                        </w:rPr>
                        <m:t>p</m:t>
                      </w:ins>
                    </m:r>
                    <m:d>
                      <m:dPr>
                        <m:ctrlPr>
                          <w:ins w:id="443" w:author="ANDRE sILVA" w:date="2018-11-24T06:59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dPr>
                      <m:e>
                        <m:r>
                          <w:ins w:id="444" w:author="ANDRE sILVA" w:date="2018-11-24T06:59:00Z">
                            <w:rPr>
                              <w:rFonts w:ascii="Cambria Math" w:hAnsi="Cambria Math"/>
                            </w:rPr>
                            <m:t>t</m:t>
                          </w:ins>
                        </m:r>
                      </m:e>
                    </m:d>
                  </m:e>
                </m:d>
                <m:r>
                  <w:ins w:id="445" w:author="ANDRE sILVA" w:date="2018-11-24T06:59:00Z">
                    <w:rPr>
                      <w:rFonts w:ascii="Cambria Math" w:hAnsi="Cambria Math"/>
                    </w:rPr>
                    <m:t xml:space="preserve">= </m:t>
                  </w:ins>
                </m:r>
                <m:d>
                  <m:dPr>
                    <m:ctrlPr>
                      <w:ins w:id="446" w:author="ANDRE sILVA" w:date="2018-11-24T06:59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447" w:author="ANDRE sILVA" w:date="2018-11-24T06:59:00Z">
                        <w:rPr>
                          <w:rFonts w:ascii="Cambria Math" w:hAnsi="Cambria Math"/>
                        </w:rPr>
                        <m:t xml:space="preserve">e+td- </m:t>
                      </w:ins>
                    </m:r>
                    <m:r>
                      <w:ins w:id="448" w:author="ANDRE sILVA" w:date="2018-11-24T06:59:00Z">
                        <w:rPr>
                          <w:rFonts w:ascii="Cambria Math" w:hAnsi="Cambria Math"/>
                        </w:rPr>
                        <m:t>c</m:t>
                      </w:ins>
                    </m:r>
                  </m:e>
                </m:d>
                <m:r>
                  <w:ins w:id="449" w:author="ANDRE sILVA" w:date="2018-11-24T06:59:00Z">
                    <w:rPr>
                      <w:rFonts w:ascii="Cambria Math" w:hAnsi="Cambria Math"/>
                    </w:rPr>
                    <m:t xml:space="preserve"> ∙</m:t>
                  </w:ins>
                </m:r>
                <m:d>
                  <m:dPr>
                    <m:ctrlPr>
                      <w:ins w:id="450" w:author="ANDRE sILVA" w:date="2018-11-24T06:59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451" w:author="ANDRE sILVA" w:date="2018-11-24T06:59:00Z">
                        <w:rPr>
                          <w:rFonts w:ascii="Cambria Math" w:hAnsi="Cambria Math"/>
                        </w:rPr>
                        <m:t>e+td- c</m:t>
                      </w:ins>
                    </m:r>
                  </m:e>
                </m:d>
                <m:r>
                  <w:ins w:id="452" w:author="ANDRE sILVA" w:date="2018-11-24T06:59:00Z">
                    <w:rPr>
                      <w:rFonts w:ascii="Cambria Math" w:hAnsi="Cambria Math"/>
                    </w:rPr>
                    <m:t>-</m:t>
                  </w:ins>
                </m:r>
                <m:sSup>
                  <m:sSupPr>
                    <m:ctrlPr>
                      <w:ins w:id="453" w:author="ANDRE sILVA" w:date="2018-11-24T06:59:00Z">
                        <w:rPr>
                          <w:rFonts w:ascii="Cambria Math" w:hAnsi="Cambria Math"/>
                          <w:i/>
                        </w:rPr>
                      </w:ins>
                    </m:ctrlPr>
                  </m:sSupPr>
                  <m:e>
                    <m:r>
                      <w:ins w:id="454" w:author="ANDRE sILVA" w:date="2018-11-24T06:59:00Z">
                        <w:rPr>
                          <w:rFonts w:ascii="Cambria Math" w:hAnsi="Cambria Math"/>
                        </w:rPr>
                        <m:t>r</m:t>
                      </w:ins>
                    </m:r>
                  </m:e>
                  <m:sup>
                    <m:r>
                      <w:ins w:id="455" w:author="ANDRE sILVA" w:date="2018-11-24T06:59:00Z">
                        <w:rPr>
                          <w:rFonts w:ascii="Cambria Math" w:hAnsi="Cambria Math"/>
                        </w:rPr>
                        <m:t>2</m:t>
                      </w:ins>
                    </m:r>
                  </m:sup>
                </m:sSup>
                <m:r>
                  <w:ins w:id="456" w:author="ANDRE sILVA" w:date="2018-11-24T06:59:00Z">
                    <w:rPr>
                      <w:rFonts w:ascii="Cambria Math" w:hAnsi="Cambria Math"/>
                    </w:rPr>
                    <m:t>=0</m:t>
                  </w:ins>
                </m:r>
              </m:oMath>
            </m:oMathPara>
          </w:p>
        </w:tc>
        <w:tc>
          <w:tcPr>
            <w:tcW w:w="1978" w:type="dxa"/>
            <w:tcPrChange w:id="457" w:author="ANDRE sILVA" w:date="2018-11-24T07:00:00Z">
              <w:tcPr>
                <w:tcW w:w="2262" w:type="dxa"/>
              </w:tcPr>
            </w:tcPrChange>
          </w:tcPr>
          <w:p w:rsidR="00111987" w:rsidRDefault="00111987" w:rsidP="006B78F8">
            <w:pPr>
              <w:pStyle w:val="PargrafodaLista"/>
              <w:numPr>
                <w:ilvl w:val="0"/>
                <w:numId w:val="9"/>
              </w:numPr>
              <w:jc w:val="right"/>
              <w:rPr>
                <w:ins w:id="458" w:author="ANDRE sILVA" w:date="2018-11-24T06:59:00Z"/>
                <w:rFonts w:hint="eastAsia"/>
              </w:rPr>
            </w:pPr>
          </w:p>
        </w:tc>
      </w:tr>
    </w:tbl>
    <w:p w:rsidR="00EE56E7" w:rsidRDefault="00EE56E7" w:rsidP="00EE56E7">
      <w:pPr>
        <w:rPr>
          <w:ins w:id="459" w:author="ANDRE sILVA" w:date="2018-11-24T07:00:00Z"/>
        </w:rPr>
        <w:pPrChange w:id="460" w:author="ANDRE sILVA" w:date="2018-11-24T07:00:00Z">
          <w:pPr>
            <w:pStyle w:val="Ttulo1"/>
            <w:numPr>
              <w:numId w:val="1"/>
            </w:numPr>
            <w:spacing w:line="360" w:lineRule="auto"/>
            <w:ind w:left="426" w:hanging="426"/>
            <w:jc w:val="both"/>
          </w:pPr>
        </w:pPrChange>
      </w:pPr>
    </w:p>
    <w:p w:rsidR="00EE56E7" w:rsidRDefault="00EE56E7" w:rsidP="00EE56E7">
      <w:pPr>
        <w:ind w:firstLine="426"/>
        <w:rPr>
          <w:ins w:id="461" w:author="ANDRE sILVA" w:date="2018-11-24T07:02:00Z"/>
        </w:rPr>
        <w:pPrChange w:id="462" w:author="ANDRE sILVA" w:date="2018-11-24T07:00:00Z">
          <w:pPr/>
        </w:pPrChange>
      </w:pPr>
      <w:ins w:id="463" w:author="ANDRE sILVA" w:date="2018-11-24T07:00:00Z">
        <w:r>
          <w:t xml:space="preserve">Desenvolvendo a equação 17 </w:t>
        </w:r>
      </w:ins>
      <w:ins w:id="464" w:author="ANDRE sILVA" w:date="2018-11-24T07:01:00Z">
        <w:r w:rsidR="007D10E9">
          <w:t>e organizando os te</w:t>
        </w:r>
      </w:ins>
      <w:ins w:id="465" w:author="ANDRE sILVA" w:date="2018-11-24T07:05:00Z">
        <w:r w:rsidR="0015236F">
          <w:t>r</w:t>
        </w:r>
      </w:ins>
      <w:ins w:id="466" w:author="ANDRE sILVA" w:date="2018-11-24T07:01:00Z">
        <w:r w:rsidR="0015236F">
          <w:t>mos.</w:t>
        </w:r>
      </w:ins>
    </w:p>
    <w:p w:rsidR="007D10E9" w:rsidRDefault="007D10E9" w:rsidP="00EE56E7">
      <w:pPr>
        <w:ind w:firstLine="426"/>
        <w:rPr>
          <w:ins w:id="467" w:author="ANDRE sILVA" w:date="2018-11-24T07:02:00Z"/>
        </w:rPr>
        <w:pPrChange w:id="468" w:author="ANDRE sILVA" w:date="2018-11-24T07:00:00Z">
          <w:pPr/>
        </w:pPrChange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469" w:author="ANDRE sILVA" w:date="2018-11-24T07:05:00Z">
          <w:tblPr>
            <w:tblStyle w:val="Tabelacomgrad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704"/>
        <w:gridCol w:w="7229"/>
        <w:gridCol w:w="1128"/>
        <w:tblGridChange w:id="470">
          <w:tblGrid>
            <w:gridCol w:w="704"/>
            <w:gridCol w:w="6379"/>
            <w:gridCol w:w="1978"/>
          </w:tblGrid>
        </w:tblGridChange>
      </w:tblGrid>
      <w:tr w:rsidR="00B072FD" w:rsidTr="00B072FD">
        <w:trPr>
          <w:ins w:id="471" w:author="ANDRE sILVA" w:date="2018-11-24T07:02:00Z"/>
        </w:trPr>
        <w:tc>
          <w:tcPr>
            <w:tcW w:w="704" w:type="dxa"/>
            <w:tcPrChange w:id="472" w:author="ANDRE sILVA" w:date="2018-11-24T07:05:00Z">
              <w:tcPr>
                <w:tcW w:w="704" w:type="dxa"/>
              </w:tcPr>
            </w:tcPrChange>
          </w:tcPr>
          <w:p w:rsidR="007D10E9" w:rsidRDefault="007D10E9" w:rsidP="006B78F8">
            <w:pPr>
              <w:jc w:val="both"/>
              <w:rPr>
                <w:ins w:id="473" w:author="ANDRE sILVA" w:date="2018-11-24T07:02:00Z"/>
                <w:rFonts w:hint="eastAsia"/>
              </w:rPr>
            </w:pPr>
          </w:p>
        </w:tc>
        <w:tc>
          <w:tcPr>
            <w:tcW w:w="7229" w:type="dxa"/>
            <w:tcPrChange w:id="474" w:author="ANDRE sILVA" w:date="2018-11-24T07:05:00Z">
              <w:tcPr>
                <w:tcW w:w="6379" w:type="dxa"/>
              </w:tcPr>
            </w:tcPrChange>
          </w:tcPr>
          <w:p w:rsidR="007D10E9" w:rsidRPr="00541DC5" w:rsidRDefault="007D10E9" w:rsidP="00E41967">
            <w:pPr>
              <w:jc w:val="both"/>
              <w:rPr>
                <w:ins w:id="475" w:author="ANDRE sILVA" w:date="2018-11-24T07:02:00Z"/>
                <w:rFonts w:hint="eastAsia"/>
              </w:rPr>
            </w:pPr>
            <m:oMathPara>
              <m:oMath>
                <m:r>
                  <w:ins w:id="476" w:author="ANDRE sILVA" w:date="2018-11-24T07:02:00Z">
                    <w:rPr>
                      <w:rFonts w:ascii="Cambria Math" w:hAnsi="Cambria Math"/>
                    </w:rPr>
                    <m:t>f</m:t>
                  </w:ins>
                </m:r>
                <m:d>
                  <m:dPr>
                    <m:ctrlPr>
                      <w:ins w:id="477" w:author="ANDRE sILVA" w:date="2018-11-24T07:02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478" w:author="ANDRE sILVA" w:date="2018-11-24T07:02:00Z">
                        <w:rPr>
                          <w:rFonts w:ascii="Cambria Math" w:hAnsi="Cambria Math"/>
                        </w:rPr>
                        <m:t>p</m:t>
                      </w:ins>
                    </m:r>
                    <m:d>
                      <m:dPr>
                        <m:ctrlPr>
                          <w:ins w:id="479" w:author="ANDRE sILVA" w:date="2018-11-24T07:02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dPr>
                      <m:e>
                        <m:r>
                          <w:ins w:id="480" w:author="ANDRE sILVA" w:date="2018-11-24T07:02:00Z">
                            <w:rPr>
                              <w:rFonts w:ascii="Cambria Math" w:hAnsi="Cambria Math"/>
                            </w:rPr>
                            <m:t>t</m:t>
                          </w:ins>
                        </m:r>
                      </m:e>
                    </m:d>
                  </m:e>
                </m:d>
                <m:r>
                  <w:ins w:id="481" w:author="ANDRE sILVA" w:date="2018-11-24T07:02:00Z">
                    <w:rPr>
                      <w:rFonts w:ascii="Cambria Math" w:hAnsi="Cambria Math"/>
                    </w:rPr>
                    <m:t xml:space="preserve">= </m:t>
                  </w:ins>
                </m:r>
                <m:d>
                  <m:dPr>
                    <m:ctrlPr>
                      <w:ins w:id="482" w:author="ANDRE sILVA" w:date="2018-11-24T07:02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483" w:author="ANDRE sILVA" w:date="2018-11-24T07:02:00Z">
                        <w:rPr>
                          <w:rFonts w:ascii="Cambria Math" w:hAnsi="Cambria Math"/>
                        </w:rPr>
                        <m:t>d ∙d</m:t>
                      </w:ins>
                    </m:r>
                  </m:e>
                </m:d>
                <m:sSup>
                  <m:sSupPr>
                    <m:ctrlPr>
                      <w:ins w:id="484" w:author="ANDRE sILVA" w:date="2018-11-24T07:02:00Z">
                        <w:rPr>
                          <w:rFonts w:ascii="Cambria Math" w:hAnsi="Cambria Math"/>
                          <w:i/>
                        </w:rPr>
                      </w:ins>
                    </m:ctrlPr>
                  </m:sSupPr>
                  <m:e>
                    <m:r>
                      <w:ins w:id="485" w:author="ANDRE sILVA" w:date="2018-11-24T07:02:00Z">
                        <w:rPr>
                          <w:rFonts w:ascii="Cambria Math" w:hAnsi="Cambria Math"/>
                        </w:rPr>
                        <m:t>t</m:t>
                      </w:ins>
                    </m:r>
                  </m:e>
                  <m:sup>
                    <m:r>
                      <w:ins w:id="486" w:author="ANDRE sILVA" w:date="2018-11-24T07:02:00Z">
                        <w:rPr>
                          <w:rFonts w:ascii="Cambria Math" w:hAnsi="Cambria Math"/>
                        </w:rPr>
                        <m:t>2</m:t>
                      </w:ins>
                    </m:r>
                  </m:sup>
                </m:sSup>
                <m:r>
                  <w:ins w:id="487" w:author="ANDRE sILVA" w:date="2018-11-24T07:03:00Z">
                    <w:rPr>
                      <w:rFonts w:ascii="Cambria Math" w:hAnsi="Cambria Math"/>
                    </w:rPr>
                    <m:t>+2d</m:t>
                  </w:ins>
                </m:r>
                <m:d>
                  <m:dPr>
                    <m:ctrlPr>
                      <w:ins w:id="488" w:author="ANDRE sILVA" w:date="2018-11-24T07:02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489" w:author="ANDRE sILVA" w:date="2018-11-24T07:02:00Z">
                        <w:rPr>
                          <w:rFonts w:ascii="Cambria Math" w:hAnsi="Cambria Math"/>
                        </w:rPr>
                        <m:t>e</m:t>
                      </w:ins>
                    </m:r>
                    <m:r>
                      <w:ins w:id="490" w:author="ANDRE sILVA" w:date="2018-11-24T07:03:00Z">
                        <w:rPr>
                          <w:rFonts w:ascii="Cambria Math" w:hAnsi="Cambria Math"/>
                        </w:rPr>
                        <m:t>-</m:t>
                      </w:ins>
                    </m:r>
                    <m:r>
                      <w:ins w:id="491" w:author="ANDRE sILVA" w:date="2018-11-24T07:02:00Z">
                        <w:rPr>
                          <w:rFonts w:ascii="Cambria Math" w:hAnsi="Cambria Math"/>
                        </w:rPr>
                        <m:t xml:space="preserve"> c</m:t>
                      </w:ins>
                    </m:r>
                  </m:e>
                </m:d>
                <m:r>
                  <w:ins w:id="492" w:author="ANDRE sILVA" w:date="2018-11-24T07:03:00Z">
                    <w:rPr>
                      <w:rFonts w:ascii="Cambria Math" w:hAnsi="Cambria Math"/>
                    </w:rPr>
                    <m:t>t+</m:t>
                  </w:ins>
                </m:r>
                <m:d>
                  <m:dPr>
                    <m:ctrlPr>
                      <w:ins w:id="493" w:author="ANDRE sILVA" w:date="2018-11-24T07:04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494" w:author="ANDRE sILVA" w:date="2018-11-24T07:04:00Z">
                        <w:rPr>
                          <w:rFonts w:ascii="Cambria Math" w:hAnsi="Cambria Math"/>
                        </w:rPr>
                        <m:t>e- c</m:t>
                      </w:ins>
                    </m:r>
                  </m:e>
                </m:d>
                <m:r>
                  <w:ins w:id="495" w:author="ANDRE sILVA" w:date="2018-11-24T07:04:00Z">
                    <w:rPr>
                      <w:rFonts w:ascii="Cambria Math" w:hAnsi="Cambria Math"/>
                    </w:rPr>
                    <m:t>∙</m:t>
                  </w:ins>
                </m:r>
                <m:d>
                  <m:dPr>
                    <m:ctrlPr>
                      <w:ins w:id="496" w:author="ANDRE sILVA" w:date="2018-11-24T07:04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497" w:author="ANDRE sILVA" w:date="2018-11-24T07:04:00Z">
                        <w:rPr>
                          <w:rFonts w:ascii="Cambria Math" w:hAnsi="Cambria Math"/>
                        </w:rPr>
                        <m:t>e- c</m:t>
                      </w:ins>
                    </m:r>
                  </m:e>
                </m:d>
                <m:r>
                  <w:ins w:id="498" w:author="ANDRE sILVA" w:date="2018-11-24T07:02:00Z">
                    <w:rPr>
                      <w:rFonts w:ascii="Cambria Math" w:hAnsi="Cambria Math"/>
                    </w:rPr>
                    <m:t>-</m:t>
                  </w:ins>
                </m:r>
                <m:sSup>
                  <m:sSupPr>
                    <m:ctrlPr>
                      <w:ins w:id="499" w:author="ANDRE sILVA" w:date="2018-11-24T07:02:00Z">
                        <w:rPr>
                          <w:rFonts w:ascii="Cambria Math" w:hAnsi="Cambria Math"/>
                          <w:i/>
                        </w:rPr>
                      </w:ins>
                    </m:ctrlPr>
                  </m:sSupPr>
                  <m:e>
                    <m:r>
                      <w:ins w:id="500" w:author="ANDRE sILVA" w:date="2018-11-24T07:02:00Z">
                        <w:rPr>
                          <w:rFonts w:ascii="Cambria Math" w:hAnsi="Cambria Math"/>
                        </w:rPr>
                        <m:t>r</m:t>
                      </w:ins>
                    </m:r>
                  </m:e>
                  <m:sup>
                    <m:r>
                      <w:ins w:id="501" w:author="ANDRE sILVA" w:date="2018-11-24T07:02:00Z">
                        <w:rPr>
                          <w:rFonts w:ascii="Cambria Math" w:hAnsi="Cambria Math"/>
                        </w:rPr>
                        <m:t>2</m:t>
                      </w:ins>
                    </m:r>
                  </m:sup>
                </m:sSup>
                <m:r>
                  <w:ins w:id="502" w:author="ANDRE sILVA" w:date="2018-11-24T07:02:00Z">
                    <w:rPr>
                      <w:rFonts w:ascii="Cambria Math" w:hAnsi="Cambria Math"/>
                    </w:rPr>
                    <m:t>=0</m:t>
                  </w:ins>
                </m:r>
              </m:oMath>
            </m:oMathPara>
          </w:p>
        </w:tc>
        <w:tc>
          <w:tcPr>
            <w:tcW w:w="1128" w:type="dxa"/>
            <w:tcPrChange w:id="503" w:author="ANDRE sILVA" w:date="2018-11-24T07:05:00Z">
              <w:tcPr>
                <w:tcW w:w="1978" w:type="dxa"/>
              </w:tcPr>
            </w:tcPrChange>
          </w:tcPr>
          <w:p w:rsidR="007D10E9" w:rsidRDefault="007D10E9" w:rsidP="006B78F8">
            <w:pPr>
              <w:pStyle w:val="PargrafodaLista"/>
              <w:numPr>
                <w:ilvl w:val="0"/>
                <w:numId w:val="9"/>
              </w:numPr>
              <w:jc w:val="right"/>
              <w:rPr>
                <w:ins w:id="504" w:author="ANDRE sILVA" w:date="2018-11-24T07:02:00Z"/>
                <w:rFonts w:hint="eastAsia"/>
              </w:rPr>
            </w:pPr>
          </w:p>
        </w:tc>
      </w:tr>
    </w:tbl>
    <w:p w:rsidR="007D10E9" w:rsidRDefault="007D10E9" w:rsidP="00EE56E7">
      <w:pPr>
        <w:ind w:firstLine="426"/>
        <w:rPr>
          <w:ins w:id="505" w:author="ANDRE sILVA" w:date="2018-11-24T07:05:00Z"/>
        </w:rPr>
        <w:pPrChange w:id="506" w:author="ANDRE sILVA" w:date="2018-11-24T07:00:00Z">
          <w:pPr/>
        </w:pPrChange>
      </w:pPr>
    </w:p>
    <w:p w:rsidR="003A7552" w:rsidRDefault="00B072FD" w:rsidP="00CA16E2">
      <w:pPr>
        <w:ind w:firstLine="426"/>
        <w:jc w:val="both"/>
        <w:rPr>
          <w:ins w:id="507" w:author="ANDRE sILVA" w:date="2018-11-24T07:14:00Z"/>
        </w:rPr>
        <w:pPrChange w:id="508" w:author="ANDRE sILVA" w:date="2018-11-24T08:58:00Z">
          <w:pPr/>
        </w:pPrChange>
      </w:pPr>
      <w:ins w:id="509" w:author="ANDRE sILVA" w:date="2018-11-24T07:05:00Z">
        <w:r>
          <w:t xml:space="preserve">Observando a equação 18 </w:t>
        </w:r>
      </w:ins>
      <w:ins w:id="510" w:author="ANDRE sILVA" w:date="2018-11-24T07:07:00Z">
        <w:r w:rsidR="00923B1F">
          <w:t xml:space="preserve">percebe-se que ela está escrita na forma quadrática e o único termo desconhecido é o termo </w:t>
        </w:r>
      </w:ins>
      <m:oMath>
        <m:r>
          <w:ins w:id="511" w:author="ANDRE sILVA" w:date="2018-11-24T07:08:00Z">
            <w:rPr>
              <w:rFonts w:ascii="Cambria Math" w:hAnsi="Cambria Math"/>
            </w:rPr>
            <m:t>t</m:t>
          </w:ins>
        </m:r>
      </m:oMath>
      <w:ins w:id="512" w:author="ANDRE sILVA" w:date="2018-11-24T07:08:00Z">
        <w:r w:rsidR="00923B1F">
          <w:t>.</w:t>
        </w:r>
      </w:ins>
      <w:ins w:id="513" w:author="ANDRE sILVA" w:date="2018-11-24T07:11:00Z">
        <w:r w:rsidR="007314CE">
          <w:t xml:space="preserve"> Resumindo o processo de </w:t>
        </w:r>
        <w:r w:rsidR="00455400">
          <w:t>b</w:t>
        </w:r>
        <w:r w:rsidR="007314CE">
          <w:t>asta seguir os passos descritos abaixo para a verificação se um raio toca ou não a esfera.</w:t>
        </w:r>
      </w:ins>
      <w:ins w:id="514" w:author="ANDRE sILVA" w:date="2018-11-24T07:09:00Z">
        <w:r w:rsidR="00411254">
          <w:t xml:space="preserve"> </w:t>
        </w:r>
      </w:ins>
    </w:p>
    <w:p w:rsidR="008E6EFD" w:rsidRDefault="008E6EFD" w:rsidP="00EE56E7">
      <w:pPr>
        <w:ind w:firstLine="426"/>
        <w:rPr>
          <w:ins w:id="515" w:author="ANDRE sILVA" w:date="2018-11-24T07:12:00Z"/>
        </w:rPr>
        <w:pPrChange w:id="516" w:author="ANDRE sILVA" w:date="2018-11-24T07:00:00Z">
          <w:pPr/>
        </w:pPrChange>
      </w:pPr>
    </w:p>
    <w:p w:rsidR="003A7552" w:rsidRDefault="003A7552" w:rsidP="00455400">
      <w:pPr>
        <w:pStyle w:val="PargrafodaLista"/>
        <w:numPr>
          <w:ilvl w:val="0"/>
          <w:numId w:val="10"/>
        </w:numPr>
        <w:rPr>
          <w:ins w:id="517" w:author="ANDRE sILVA" w:date="2018-11-24T07:13:00Z"/>
        </w:rPr>
        <w:pPrChange w:id="518" w:author="ANDRE sILVA" w:date="2018-11-24T07:12:00Z">
          <w:pPr/>
        </w:pPrChange>
      </w:pPr>
      <w:ins w:id="519" w:author="ANDRE sILVA" w:date="2018-11-24T07:13:00Z">
        <w:r>
          <w:t xml:space="preserve">Gere um raio obtendo </w:t>
        </w:r>
      </w:ins>
      <w:ins w:id="520" w:author="ANDRE sILVA" w:date="2018-11-24T07:14:00Z">
        <w:r w:rsidR="008E6EFD">
          <w:t xml:space="preserve">sua </w:t>
        </w:r>
      </w:ins>
      <w:ins w:id="521" w:author="ANDRE sILVA" w:date="2018-11-24T07:13:00Z">
        <w:r>
          <w:t xml:space="preserve">direção </w:t>
        </w:r>
      </w:ins>
      <m:oMath>
        <m:r>
          <w:ins w:id="522" w:author="ANDRE sILVA" w:date="2018-11-24T07:14:00Z">
            <w:rPr>
              <w:rFonts w:ascii="Cambria Math" w:hAnsi="Cambria Math"/>
            </w:rPr>
            <m:t>(</m:t>
          </w:ins>
        </m:r>
        <m:r>
          <w:ins w:id="523" w:author="ANDRE sILVA" w:date="2018-11-24T07:14:00Z">
            <w:rPr>
              <w:rFonts w:ascii="Cambria Math" w:hAnsi="Cambria Math"/>
              <w:rPrChange w:id="524" w:author="ANDRE sILVA" w:date="2018-11-24T07:14:00Z">
                <w:rPr>
                  <w:rFonts w:ascii="Cambria Math" w:hAnsi="Cambria Math"/>
                </w:rPr>
              </w:rPrChange>
            </w:rPr>
            <m:t>d)</m:t>
          </w:ins>
        </m:r>
      </m:oMath>
      <w:ins w:id="525" w:author="ANDRE sILVA" w:date="2018-11-24T07:14:00Z">
        <w:r w:rsidR="008E6EFD">
          <w:t xml:space="preserve"> ;</w:t>
        </w:r>
      </w:ins>
    </w:p>
    <w:p w:rsidR="00455400" w:rsidRDefault="00455400" w:rsidP="00455400">
      <w:pPr>
        <w:pStyle w:val="PargrafodaLista"/>
        <w:numPr>
          <w:ilvl w:val="0"/>
          <w:numId w:val="10"/>
        </w:numPr>
        <w:rPr>
          <w:ins w:id="526" w:author="ANDRE sILVA" w:date="2018-11-24T07:14:00Z"/>
        </w:rPr>
        <w:pPrChange w:id="527" w:author="ANDRE sILVA" w:date="2018-11-24T07:12:00Z">
          <w:pPr/>
        </w:pPrChange>
      </w:pPr>
      <w:ins w:id="528" w:author="ANDRE sILVA" w:date="2018-11-24T07:12:00Z">
        <w:r>
          <w:t>Calcule o termo discriminante</w:t>
        </w:r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(∆)</m:t>
          </m:r>
        </m:oMath>
        <w:r>
          <w:t xml:space="preserve"> da equação 18;</w:t>
        </w:r>
      </w:ins>
    </w:p>
    <w:p w:rsidR="003B1B16" w:rsidRDefault="003B1B16" w:rsidP="003B1B16">
      <w:pPr>
        <w:pStyle w:val="PargrafodaLista"/>
        <w:numPr>
          <w:ilvl w:val="0"/>
          <w:numId w:val="10"/>
        </w:numPr>
        <w:rPr>
          <w:ins w:id="529" w:author="ANDRE sILVA" w:date="2018-11-24T07:16:00Z"/>
        </w:rPr>
        <w:pPrChange w:id="530" w:author="ANDRE sILVA" w:date="2018-11-24T07:17:00Z">
          <w:pPr/>
        </w:pPrChange>
      </w:pPr>
      <w:ins w:id="531" w:author="ANDRE sILVA" w:date="2018-11-24T07:17:00Z">
        <w:r>
          <w:lastRenderedPageBreak/>
          <w:t xml:space="preserve">Se </w:t>
        </w:r>
      </w:ins>
      <m:oMath>
        <m:r>
          <w:ins w:id="532" w:author="ANDRE sILVA" w:date="2018-11-24T07:15:00Z">
            <w:rPr>
              <w:rFonts w:ascii="Cambria Math" w:hAnsi="Cambria Math"/>
            </w:rPr>
            <m:t>∆</m:t>
          </w:ins>
        </m:r>
        <m:r>
          <w:ins w:id="533" w:author="ANDRE sILVA" w:date="2018-11-24T07:15:00Z">
            <w:rPr>
              <w:rFonts w:ascii="Cambria Math" w:hAnsi="Cambria Math"/>
              <w:rPrChange w:id="534" w:author="ANDRE sILVA" w:date="2018-11-24T07:16:00Z">
                <w:rPr>
                  <w:rFonts w:ascii="Cambria Math" w:hAnsi="Cambria Math"/>
                </w:rPr>
              </w:rPrChange>
            </w:rPr>
            <m:t xml:space="preserve"> &lt;0</m:t>
          </w:ins>
        </m:r>
        <m:r>
          <w:ins w:id="535" w:author="ANDRE sILVA" w:date="2018-11-24T07:16:00Z">
            <w:rPr>
              <w:rFonts w:ascii="Cambria Math" w:hAnsi="Cambria Math"/>
              <w:rPrChange w:id="536" w:author="ANDRE sILVA" w:date="2018-11-24T07:16:00Z">
                <w:rPr>
                  <w:rFonts w:ascii="Cambria Math" w:hAnsi="Cambria Math"/>
                </w:rPr>
              </w:rPrChange>
            </w:rPr>
            <m:t xml:space="preserve"> </m:t>
          </w:ins>
        </m:r>
      </m:oMath>
      <w:ins w:id="537" w:author="ANDRE sILVA" w:date="2018-11-24T07:16:00Z">
        <w:r>
          <w:t>,</w:t>
        </w:r>
      </w:ins>
      <w:ins w:id="538" w:author="ANDRE sILVA" w:date="2018-11-24T09:57:00Z">
        <w:r w:rsidR="00696BF4">
          <w:t xml:space="preserve">o </w:t>
        </w:r>
      </w:ins>
      <w:ins w:id="539" w:author="ANDRE sILVA" w:date="2018-11-24T07:16:00Z">
        <w:r>
          <w:t>raio não toca a esfera ;</w:t>
        </w:r>
      </w:ins>
    </w:p>
    <w:p w:rsidR="00557C9D" w:rsidRDefault="003B1B16" w:rsidP="00E41967">
      <w:pPr>
        <w:pStyle w:val="PargrafodaLista"/>
        <w:numPr>
          <w:ilvl w:val="0"/>
          <w:numId w:val="10"/>
        </w:numPr>
        <w:rPr>
          <w:ins w:id="540" w:author="ANDRE sILVA" w:date="2018-11-24T07:21:00Z"/>
        </w:rPr>
      </w:pPr>
      <w:ins w:id="541" w:author="ANDRE sILVA" w:date="2018-11-24T07:17:00Z">
        <w:r>
          <w:t xml:space="preserve">Se </w:t>
        </w:r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rPrChange w:id="542" w:author="ANDRE sILVA" w:date="2018-11-24T07:20:00Z">
                <w:rPr>
                  <w:rFonts w:ascii="Cambria Math" w:hAnsi="Cambria Math"/>
                </w:rPr>
              </w:rPrChange>
            </w:rPr>
            <m:t xml:space="preserve"> = 0</m:t>
          </m:r>
        </m:oMath>
        <w:r>
          <w:t xml:space="preserve">,raio toca a esfera em </w:t>
        </w:r>
        <w:r w:rsidR="00EF0965">
          <w:t>um único ponto</w:t>
        </w:r>
        <w:r>
          <w:t>;</w:t>
        </w:r>
      </w:ins>
    </w:p>
    <w:p w:rsidR="00ED3914" w:rsidRDefault="00ED3914" w:rsidP="00ED3914">
      <w:pPr>
        <w:pStyle w:val="PargrafodaLista"/>
        <w:numPr>
          <w:ilvl w:val="1"/>
          <w:numId w:val="10"/>
        </w:numPr>
        <w:rPr>
          <w:ins w:id="543" w:author="ANDRE sILVA" w:date="2018-11-24T07:21:00Z"/>
        </w:rPr>
        <w:pPrChange w:id="544" w:author="ANDRE sILVA" w:date="2018-11-24T07:21:00Z">
          <w:pPr>
            <w:pStyle w:val="PargrafodaLista"/>
            <w:numPr>
              <w:numId w:val="10"/>
            </w:numPr>
            <w:ind w:left="1146" w:hanging="360"/>
          </w:pPr>
        </w:pPrChange>
      </w:pPr>
      <w:ins w:id="545" w:author="ANDRE sILVA" w:date="2018-11-24T07:21:00Z">
        <w:r>
          <w:t xml:space="preserve">Calcule </w:t>
        </w:r>
        <m:oMath>
          <m:r>
            <w:rPr>
              <w:rFonts w:ascii="Cambria Math" w:hAnsi="Cambria Math"/>
            </w:rPr>
            <m:t>t</m:t>
          </m:r>
        </m:oMath>
        <w:r>
          <w:t>;</w:t>
        </w:r>
      </w:ins>
    </w:p>
    <w:p w:rsidR="00ED3914" w:rsidRDefault="00ED3914" w:rsidP="00ED3914">
      <w:pPr>
        <w:pStyle w:val="PargrafodaLista"/>
        <w:numPr>
          <w:ilvl w:val="1"/>
          <w:numId w:val="10"/>
        </w:numPr>
        <w:rPr>
          <w:ins w:id="546" w:author="ANDRE sILVA" w:date="2018-11-24T07:20:00Z"/>
        </w:rPr>
        <w:pPrChange w:id="547" w:author="ANDRE sILVA" w:date="2018-11-24T07:21:00Z">
          <w:pPr>
            <w:pStyle w:val="PargrafodaLista"/>
            <w:numPr>
              <w:numId w:val="10"/>
            </w:numPr>
            <w:ind w:left="1146" w:hanging="360"/>
          </w:pPr>
        </w:pPrChange>
      </w:pPr>
      <w:ins w:id="548" w:author="ANDRE sILVA" w:date="2018-11-24T07:21:00Z">
        <w:r>
          <w:t xml:space="preserve">Marque o pixel referente </w:t>
        </w:r>
      </w:ins>
      <w:ins w:id="549" w:author="ANDRE sILVA" w:date="2018-11-24T07:22:00Z">
        <w:r w:rsidR="00864ED2">
          <w:t>ao raio com a cor da esfera;</w:t>
        </w:r>
      </w:ins>
    </w:p>
    <w:p w:rsidR="00EF0965" w:rsidRDefault="00EF0965" w:rsidP="00EF0965">
      <w:pPr>
        <w:pStyle w:val="PargrafodaLista"/>
        <w:numPr>
          <w:ilvl w:val="0"/>
          <w:numId w:val="10"/>
        </w:numPr>
        <w:rPr>
          <w:ins w:id="550" w:author="ANDRE sILVA" w:date="2018-11-24T07:21:00Z"/>
        </w:rPr>
      </w:pPr>
      <w:ins w:id="551" w:author="ANDRE sILVA" w:date="2018-11-24T07:18:00Z">
        <w:r>
          <w:t xml:space="preserve">Se </w:t>
        </w:r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 xml:space="preserve"> &gt; </m:t>
          </m:r>
          <m:r>
            <w:rPr>
              <w:rFonts w:ascii="Cambria Math" w:hAnsi="Cambria Math"/>
            </w:rPr>
            <m:t>0</m:t>
          </m:r>
        </m:oMath>
        <w:r>
          <w:t>,raio a</w:t>
        </w:r>
        <w:r w:rsidR="00557C9D">
          <w:t>travessa a</w:t>
        </w:r>
        <w:r>
          <w:t xml:space="preserve"> esfera em </w:t>
        </w:r>
      </w:ins>
      <w:ins w:id="552" w:author="ANDRE sILVA" w:date="2018-11-24T07:28:00Z">
        <w:r w:rsidR="00565DA8">
          <w:t xml:space="preserve">tocando em </w:t>
        </w:r>
      </w:ins>
      <w:ins w:id="553" w:author="ANDRE sILVA" w:date="2018-11-24T07:18:00Z">
        <w:r>
          <w:t>dois pontos;</w:t>
        </w:r>
      </w:ins>
    </w:p>
    <w:p w:rsidR="00864ED2" w:rsidRDefault="00864ED2" w:rsidP="00864ED2">
      <w:pPr>
        <w:pStyle w:val="PargrafodaLista"/>
        <w:numPr>
          <w:ilvl w:val="1"/>
          <w:numId w:val="10"/>
        </w:numPr>
        <w:rPr>
          <w:ins w:id="554" w:author="ANDRE sILVA" w:date="2018-11-24T07:22:00Z"/>
        </w:rPr>
      </w:pPr>
      <w:ins w:id="555" w:author="ANDRE sILVA" w:date="2018-11-24T07:22:00Z">
        <w:r>
          <w:t xml:space="preserve">Calcule </w:t>
        </w:r>
        <m:oMath>
          <m:r>
            <w:rPr>
              <w:rFonts w:ascii="Cambria Math" w:hAnsi="Cambria Math"/>
            </w:rPr>
            <m:t>t</m:t>
          </m:r>
        </m:oMath>
        <w:r>
          <w:t>;</w:t>
        </w:r>
      </w:ins>
    </w:p>
    <w:p w:rsidR="00864ED2" w:rsidRDefault="00864ED2" w:rsidP="00864ED2">
      <w:pPr>
        <w:pStyle w:val="PargrafodaLista"/>
        <w:numPr>
          <w:ilvl w:val="1"/>
          <w:numId w:val="10"/>
        </w:numPr>
        <w:rPr>
          <w:ins w:id="556" w:author="ANDRE sILVA" w:date="2018-11-24T07:29:00Z"/>
        </w:rPr>
      </w:pPr>
      <w:ins w:id="557" w:author="ANDRE sILVA" w:date="2018-11-24T07:22:00Z">
        <w:r>
          <w:t xml:space="preserve">Marque o pixel referente ao raio com a cor da esfera onde </w:t>
        </w:r>
        <m:oMath>
          <m:r>
            <w:rPr>
              <w:rFonts w:ascii="Cambria Math" w:hAnsi="Cambria Math"/>
            </w:rPr>
            <m:t>t</m:t>
          </m:r>
        </m:oMath>
        <w:r>
          <w:t xml:space="preserve"> </w:t>
        </w:r>
      </w:ins>
      <w:ins w:id="558" w:author="ANDRE sILVA" w:date="2018-11-24T07:23:00Z">
        <w:r>
          <w:t xml:space="preserve">é o menor entre os valores de </w:t>
        </w:r>
        <m:oMath>
          <m:r>
            <w:rPr>
              <w:rFonts w:ascii="Cambria Math" w:hAnsi="Cambria Math"/>
            </w:rPr>
            <m:t>t</m:t>
          </m:r>
        </m:oMath>
        <w:r>
          <w:t xml:space="preserve"> obtidos</w:t>
        </w:r>
      </w:ins>
      <w:ins w:id="559" w:author="ANDRE sILVA" w:date="2018-11-24T07:22:00Z">
        <w:r>
          <w:t>;</w:t>
        </w:r>
      </w:ins>
    </w:p>
    <w:p w:rsidR="00C61067" w:rsidRDefault="00C61067" w:rsidP="00C61067">
      <w:pPr>
        <w:pStyle w:val="PargrafodaLista"/>
        <w:ind w:left="1506"/>
        <w:rPr>
          <w:ins w:id="560" w:author="ANDRE sILVA" w:date="2018-11-24T07:29:00Z"/>
        </w:rPr>
        <w:pPrChange w:id="561" w:author="ANDRE sILVA" w:date="2018-11-24T07:29:00Z">
          <w:pPr>
            <w:pStyle w:val="PargrafodaLista"/>
            <w:numPr>
              <w:ilvl w:val="1"/>
              <w:numId w:val="10"/>
            </w:numPr>
            <w:ind w:left="1866" w:hanging="360"/>
          </w:pPr>
        </w:pPrChange>
      </w:pPr>
    </w:p>
    <w:p w:rsidR="00C61067" w:rsidRDefault="00C61067" w:rsidP="00CA16E2">
      <w:pPr>
        <w:pStyle w:val="PargrafodaLista"/>
        <w:ind w:left="0" w:firstLine="708"/>
        <w:jc w:val="both"/>
        <w:rPr>
          <w:ins w:id="562" w:author="ANDRE sILVA" w:date="2018-11-24T07:30:00Z"/>
        </w:rPr>
        <w:pPrChange w:id="563" w:author="ANDRE sILVA" w:date="2018-11-24T08:58:00Z">
          <w:pPr>
            <w:pStyle w:val="PargrafodaLista"/>
            <w:numPr>
              <w:ilvl w:val="1"/>
              <w:numId w:val="10"/>
            </w:numPr>
            <w:ind w:left="1866" w:hanging="360"/>
          </w:pPr>
        </w:pPrChange>
      </w:pPr>
      <w:ins w:id="564" w:author="ANDRE sILVA" w:date="2018-11-24T07:29:00Z">
        <w:r>
          <w:rPr>
            <w:rFonts w:hint="eastAsia"/>
          </w:rPr>
          <w:t>A</w:t>
        </w:r>
        <w:r>
          <w:t xml:space="preserve">baixo teremos os resultados obtidos com a implementação das projeções </w:t>
        </w:r>
      </w:ins>
      <w:ins w:id="565" w:author="ANDRE sILVA" w:date="2018-11-24T07:30:00Z">
        <w:r>
          <w:t xml:space="preserve"> </w:t>
        </w:r>
        <w:r w:rsidR="0076704B">
          <w:t>obliqua</w:t>
        </w:r>
      </w:ins>
      <w:ins w:id="566" w:author="ANDRE sILVA" w:date="2018-11-24T08:45:00Z">
        <w:r w:rsidR="007A7B45">
          <w:t xml:space="preserve"> com os parâmetros </w:t>
        </w:r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  <w:rPrChange w:id="567" w:author="ANDRE sILVA" w:date="2018-11-24T08:46:00Z">
                <w:rPr>
                  <w:rFonts w:ascii="Cambria Math" w:hAnsi="Cambria Math"/>
                </w:rPr>
              </w:rPrChange>
            </w:rPr>
            <m:t xml:space="preserve"> = 10</m:t>
          </m:r>
        </m:oMath>
        <w:r w:rsidR="003021DC">
          <w:t xml:space="preserve"> , </w:t>
        </w: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rPrChange w:id="568" w:author="ANDRE sILVA" w:date="2018-11-24T08:46:00Z">
                <w:rPr>
                  <w:rFonts w:ascii="Cambria Math" w:hAnsi="Cambria Math"/>
                </w:rPr>
              </w:rPrChange>
            </w:rPr>
            <m:t xml:space="preserve"> = -10</m:t>
          </m:r>
        </m:oMath>
        <w:r w:rsidR="003021DC">
          <w:t>,</w:t>
        </w:r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  <w:rPrChange w:id="569" w:author="ANDRE sILVA" w:date="2018-11-24T08:46:00Z">
                <w:rPr>
                  <w:rFonts w:ascii="Cambria Math" w:hAnsi="Cambria Math"/>
                </w:rPr>
              </w:rPrChange>
            </w:rPr>
            <m:t xml:space="preserve"> = 10</m:t>
          </m:r>
        </m:oMath>
        <w:r w:rsidR="003021DC">
          <w:t xml:space="preserve">, </w:t>
        </w: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rPrChange w:id="570" w:author="ANDRE sILVA" w:date="2018-11-24T08:47:00Z">
                <w:rPr>
                  <w:rFonts w:ascii="Cambria Math" w:hAnsi="Cambria Math"/>
                </w:rPr>
              </w:rPrChange>
            </w:rPr>
            <m:t xml:space="preserve"> = -10</m:t>
          </m:r>
        </m:oMath>
      </w:ins>
      <w:ins w:id="571" w:author="ANDRE sILVA" w:date="2018-11-24T08:46:00Z">
        <w:r w:rsidR="003021DC">
          <w:t>,</w:t>
        </w:r>
      </w:ins>
      <w:ins w:id="572" w:author="ANDRE sILVA" w:date="2018-11-24T08:45:00Z">
        <w:r w:rsidR="003021DC">
          <w:t xml:space="preserve"> </w:t>
        </w:r>
        <m:oMath>
          <m:r>
            <w:rPr>
              <w:rFonts w:ascii="Cambria Math" w:hAnsi="Cambria Math"/>
            </w:rPr>
            <m:t>Nx</m:t>
          </m:r>
          <m:r>
            <w:rPr>
              <w:rFonts w:ascii="Cambria Math" w:hAnsi="Cambria Math"/>
              <w:rPrChange w:id="573" w:author="ANDRE sILVA" w:date="2018-11-24T08:47:00Z">
                <w:rPr>
                  <w:rFonts w:ascii="Cambria Math" w:hAnsi="Cambria Math"/>
                </w:rPr>
              </w:rPrChange>
            </w:rPr>
            <m:t xml:space="preserve"> = 250</m:t>
          </m:r>
        </m:oMath>
        <w:r w:rsidR="003021DC">
          <w:t>,</w:t>
        </w:r>
        <m:oMath>
          <m:r>
            <w:rPr>
              <w:rFonts w:ascii="Cambria Math" w:hAnsi="Cambria Math"/>
            </w:rPr>
            <m:t>Ny</m:t>
          </m:r>
          <m:r>
            <w:rPr>
              <w:rFonts w:ascii="Cambria Math" w:hAnsi="Cambria Math"/>
              <w:rPrChange w:id="574" w:author="ANDRE sILVA" w:date="2018-11-24T08:47:00Z">
                <w:rPr>
                  <w:rFonts w:ascii="Cambria Math" w:hAnsi="Cambria Math"/>
                </w:rPr>
              </w:rPrChange>
            </w:rPr>
            <m:t xml:space="preserve"> = 250</m:t>
          </m:r>
        </m:oMath>
      </w:ins>
      <m:oMath>
        <m:r>
          <w:ins w:id="575" w:author="ANDRE sILVA" w:date="2018-11-24T08:48:00Z">
            <w:rPr>
              <w:rFonts w:ascii="Cambria Math" w:hAnsi="Cambria Math"/>
            </w:rPr>
            <m:t xml:space="preserve"> </m:t>
          </w:ins>
        </m:r>
      </m:oMath>
      <w:ins w:id="576" w:author="ANDRE sILVA" w:date="2018-11-24T08:48:00Z">
        <w:r w:rsidR="00662550">
          <w:t>e d</w:t>
        </w:r>
        <w:r w:rsidR="00013253">
          <w:t xml:space="preserve"> com</w:t>
        </w:r>
        <w:r w:rsidR="00122903">
          <w:t xml:space="preserve"> valores 0.</w:t>
        </w:r>
        <w:r w:rsidR="00013253">
          <w:t>5</w:t>
        </w:r>
      </w:ins>
      <w:ins w:id="577" w:author="ANDRE sILVA" w:date="2018-11-24T08:58:00Z">
        <w:r w:rsidR="00CA16E2">
          <w:t xml:space="preserve"> </w:t>
        </w:r>
      </w:ins>
      <w:ins w:id="578" w:author="ANDRE sILVA" w:date="2018-11-24T08:49:00Z">
        <w:r w:rsidR="00013253">
          <w:t>,0.5</w:t>
        </w:r>
      </w:ins>
      <w:ins w:id="579" w:author="ANDRE sILVA" w:date="2018-11-24T08:58:00Z">
        <w:r w:rsidR="00CA16E2">
          <w:t xml:space="preserve"> </w:t>
        </w:r>
      </w:ins>
      <w:ins w:id="580" w:author="ANDRE sILVA" w:date="2018-11-24T08:55:00Z">
        <w:r w:rsidR="00122903">
          <w:t>,0.15</w:t>
        </w:r>
      </w:ins>
      <w:ins w:id="581" w:author="ANDRE sILVA" w:date="2018-11-24T08:48:00Z">
        <w:r w:rsidR="00122903">
          <w:t xml:space="preserve"> respectivamente</w:t>
        </w:r>
      </w:ins>
      <w:ins w:id="582" w:author="ANDRE sILVA" w:date="2018-11-24T08:57:00Z">
        <w:r w:rsidR="002B65A8">
          <w:t xml:space="preserve"> com centro da esfera </w:t>
        </w: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  <w:rPrChange w:id="583" w:author="ANDRE sILVA" w:date="2018-11-24T08:58:00Z">
                <w:rPr>
                  <w:rFonts w:ascii="Cambria Math" w:hAnsi="Cambria Math"/>
                </w:rPr>
              </w:rPrChange>
            </w:rPr>
            <m:t xml:space="preserve"> = (</m:t>
          </m:r>
        </m:oMath>
      </w:ins>
      <m:oMath>
        <m:r>
          <w:ins w:id="584" w:author="ANDRE sILVA" w:date="2018-11-24T08:58:00Z">
            <w:rPr>
              <w:rFonts w:ascii="Cambria Math" w:hAnsi="Cambria Math"/>
              <w:rPrChange w:id="585" w:author="ANDRE sILVA" w:date="2018-11-24T08:58:00Z">
                <w:rPr>
                  <w:rFonts w:ascii="Cambria Math" w:hAnsi="Cambria Math"/>
                </w:rPr>
              </w:rPrChange>
            </w:rPr>
            <m:t>0,0,0</m:t>
          </w:ins>
        </m:r>
        <m:r>
          <w:ins w:id="586" w:author="ANDRE sILVA" w:date="2018-11-24T08:57:00Z">
            <w:rPr>
              <w:rFonts w:ascii="Cambria Math" w:hAnsi="Cambria Math"/>
              <w:rPrChange w:id="587" w:author="ANDRE sILVA" w:date="2018-11-24T08:58:00Z">
                <w:rPr>
                  <w:rFonts w:ascii="Cambria Math" w:hAnsi="Cambria Math"/>
                </w:rPr>
              </w:rPrChange>
            </w:rPr>
            <m:t>)</m:t>
          </w:ins>
        </m:r>
      </m:oMath>
      <w:ins w:id="588" w:author="ANDRE sILVA" w:date="2018-11-24T08:58:00Z">
        <w:r w:rsidR="00CA16E2">
          <w:t xml:space="preserve"> </w:t>
        </w:r>
      </w:ins>
      <w:ins w:id="589" w:author="ANDRE sILVA" w:date="2018-11-24T09:02:00Z">
        <w:r w:rsidR="00E75DA1">
          <w:t xml:space="preserve">,raio </w:t>
        </w: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rPrChange w:id="590" w:author="ANDRE sILVA" w:date="2018-11-24T09:02:00Z">
                <w:rPr>
                  <w:rFonts w:ascii="Cambria Math" w:hAnsi="Cambria Math"/>
                </w:rPr>
              </w:rPrChange>
            </w:rPr>
            <m:t xml:space="preserve"> = 5</m:t>
          </m:r>
        </m:oMath>
        <w:r w:rsidR="00E75DA1">
          <w:t xml:space="preserve"> </w:t>
        </w:r>
      </w:ins>
      <w:ins w:id="591" w:author="ANDRE sILVA" w:date="2018-11-24T08:58:00Z">
        <w:r w:rsidR="00CA16E2">
          <w:t>e ponto de visão e = (0 ,0 , -6)</w:t>
        </w:r>
      </w:ins>
      <w:ins w:id="592" w:author="ANDRE sILVA" w:date="2018-11-24T08:48:00Z">
        <w:r w:rsidR="00122903">
          <w:t>.</w:t>
        </w:r>
      </w:ins>
    </w:p>
    <w:p w:rsidR="0076704B" w:rsidRDefault="0076704B" w:rsidP="0076704B">
      <w:pPr>
        <w:pStyle w:val="PargrafodaLista"/>
        <w:ind w:left="708" w:firstLine="708"/>
        <w:rPr>
          <w:ins w:id="593" w:author="ANDRE sILVA" w:date="2018-11-24T07:30:00Z"/>
        </w:rPr>
        <w:pPrChange w:id="594" w:author="ANDRE sILVA" w:date="2018-11-24T07:30:00Z">
          <w:pPr>
            <w:pStyle w:val="PargrafodaLista"/>
            <w:numPr>
              <w:ilvl w:val="1"/>
              <w:numId w:val="10"/>
            </w:numPr>
            <w:ind w:left="1866" w:hanging="360"/>
          </w:pPr>
        </w:pPrChange>
      </w:pPr>
    </w:p>
    <w:p w:rsidR="0076704B" w:rsidRDefault="00122903" w:rsidP="00C61067">
      <w:pPr>
        <w:pStyle w:val="PargrafodaLista"/>
        <w:ind w:left="708"/>
        <w:rPr>
          <w:ins w:id="595" w:author="ANDRE sILVA" w:date="2018-11-24T07:22:00Z"/>
        </w:rPr>
        <w:pPrChange w:id="596" w:author="ANDRE sILVA" w:date="2018-11-24T07:29:00Z">
          <w:pPr>
            <w:pStyle w:val="PargrafodaLista"/>
            <w:numPr>
              <w:ilvl w:val="1"/>
              <w:numId w:val="10"/>
            </w:numPr>
            <w:ind w:left="1866" w:hanging="360"/>
          </w:pPr>
        </w:pPrChange>
      </w:pPr>
      <w:ins w:id="597" w:author="ANDRE sILVA" w:date="2018-11-24T08:55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67D2B9A5" wp14:editId="1A28EB1A">
                  <wp:simplePos x="0" y="0"/>
                  <wp:positionH relativeFrom="column">
                    <wp:posOffset>3935730</wp:posOffset>
                  </wp:positionH>
                  <wp:positionV relativeFrom="paragraph">
                    <wp:posOffset>1543685</wp:posOffset>
                  </wp:positionV>
                  <wp:extent cx="1439545" cy="635"/>
                  <wp:effectExtent l="0" t="0" r="0" b="0"/>
                  <wp:wrapSquare wrapText="bothSides"/>
                  <wp:docPr id="11" name="Caixa de Text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439545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B78F8" w:rsidRPr="00B867CB" w:rsidRDefault="006B78F8" w:rsidP="00122903">
                              <w:pPr>
                                <w:pStyle w:val="Legenda"/>
                                <w:rPr>
                                  <w:rFonts w:ascii="Times New Roman" w:hAnsi="Times New Roman" w:cs="Arial"/>
                                  <w:b/>
                                  <w:noProof/>
                                  <w:sz w:val="24"/>
                                  <w:szCs w:val="21"/>
                                </w:rPr>
                                <w:pPrChange w:id="598" w:author="ANDRE sILVA" w:date="2018-11-24T08:55:00Z">
                                  <w:pPr>
                                    <w:pStyle w:val="PargrafodaLista"/>
                                    <w:ind w:left="708"/>
                                  </w:pPr>
                                </w:pPrChange>
                              </w:pPr>
                              <w:ins w:id="599" w:author="ANDRE sILVA" w:date="2018-11-24T08:55:00Z">
                                <w:r>
                                  <w:rPr>
                                    <w:rFonts w:hint="eastAsia"/>
                                  </w:rPr>
                                  <w:t xml:space="preserve">Figura </w:t>
                                </w:r>
                              </w:ins>
                              <w:ins w:id="600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/>
                                  </w:rPr>
                                  <w:instrText xml:space="preserve"> STYLEREF 1 \s </w:instrText>
                                </w:r>
                              </w:ins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r w:rsidR="00E41967">
                                <w:rPr>
                                  <w:rFonts w:hint="eastAsia"/>
                                  <w:noProof/>
                                </w:rPr>
                                <w:t>4.1</w:t>
                              </w:r>
                              <w:ins w:id="601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</w:rPr>
                                  <w:noBreakHyphen/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/>
                                  </w:rPr>
                                  <w:instrText xml:space="preserve"> SEQ Figura \* ARABIC \s 1 </w:instrText>
                                </w:r>
                              </w:ins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ins w:id="602" w:author="ANDRE sILVA" w:date="2018-11-24T13:26:00Z">
                                <w:r w:rsidR="00E41967">
                                  <w:rPr>
                                    <w:rFonts w:hint="eastAsia"/>
                                    <w:noProof/>
                                  </w:rPr>
                                  <w:t>1</w:t>
                                </w:r>
                              </w:ins>
                              <w:ins w:id="603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</w:ins>
                              <w:ins w:id="604" w:author="ANDRE sILVA" w:date="2018-11-24T08:55:00Z">
                                <w:r w:rsidRPr="007825F7">
                                  <w:t xml:space="preserve">Figura 4.1 2 Esfera </w:t>
                                </w:r>
                                <w:r>
                                  <w:t>Obtida caso Obliquo com  d = 0.1</w:t>
                                </w:r>
                                <w:r w:rsidRPr="007825F7">
                                  <w:t>5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67D2B9A5" id="Caixa de Texto 11" o:spid="_x0000_s1028" type="#_x0000_t202" style="position:absolute;left:0;text-align:left;margin-left:309.9pt;margin-top:121.55pt;width:113.3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" stroked="f">
                  <v:textbox style="mso-fit-shape-to-text:t" inset="0,0,0,0">
                    <w:txbxContent>
                      <w:p w:rsidR="006B78F8" w:rsidRPr="00B867CB" w:rsidRDefault="006B78F8" w:rsidP="00122903">
                        <w:pPr>
                          <w:pStyle w:val="Legenda"/>
                          <w:rPr>
                            <w:rFonts w:ascii="Times New Roman" w:hAnsi="Times New Roman" w:cs="Arial"/>
                            <w:b/>
                            <w:noProof/>
                            <w:sz w:val="24"/>
                            <w:szCs w:val="21"/>
                          </w:rPr>
                          <w:pPrChange w:id="605" w:author="ANDRE sILVA" w:date="2018-11-24T08:55:00Z">
                            <w:pPr>
                              <w:pStyle w:val="PargrafodaLista"/>
                              <w:ind w:left="708"/>
                            </w:pPr>
                          </w:pPrChange>
                        </w:pPr>
                        <w:ins w:id="606" w:author="ANDRE sILVA" w:date="2018-11-24T08:55:00Z">
                          <w:r>
                            <w:rPr>
                              <w:rFonts w:hint="eastAsia"/>
                            </w:rPr>
                            <w:t xml:space="preserve">Figura </w:t>
                          </w:r>
                        </w:ins>
                        <w:ins w:id="607" w:author="ANDRE sILVA" w:date="2018-11-24T09:50:00Z"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STYLEREF 1 \s </w:instrText>
                          </w:r>
                        </w:ins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r w:rsidR="00E41967">
                          <w:rPr>
                            <w:rFonts w:hint="eastAsia"/>
                            <w:noProof/>
                          </w:rPr>
                          <w:t>4.1</w:t>
                        </w:r>
                        <w:ins w:id="608" w:author="ANDRE sILVA" w:date="2018-11-24T09:50:00Z"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noBreakHyphen/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SEQ Figura \* ARABIC \s 1 </w:instrText>
                          </w:r>
                        </w:ins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ins w:id="609" w:author="ANDRE sILVA" w:date="2018-11-24T13:26:00Z">
                          <w:r w:rsidR="00E41967">
                            <w:rPr>
                              <w:rFonts w:hint="eastAsia"/>
                              <w:noProof/>
                            </w:rPr>
                            <w:t>1</w:t>
                          </w:r>
                        </w:ins>
                        <w:ins w:id="610" w:author="ANDRE sILVA" w:date="2018-11-24T09:50:00Z"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ins>
                        <w:ins w:id="611" w:author="ANDRE sILVA" w:date="2018-11-24T08:55:00Z">
                          <w:r w:rsidRPr="007825F7">
                            <w:t xml:space="preserve">Figura 4.1 2 Esfera </w:t>
                          </w:r>
                          <w:r>
                            <w:t>Obtida caso Obliquo com  d = 0.1</w:t>
                          </w:r>
                          <w:r w:rsidRPr="007825F7">
                            <w:t>5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ins w:id="612" w:author="ANDRE sILVA" w:date="2018-11-24T08:53:00Z">
        <w:r w:rsidR="00EC65E2">
          <w:rPr>
            <w:rFonts w:ascii="Times New Roman" w:hAnsi="Times New Roman" w:cs="Arial"/>
            <w:b/>
            <w:noProof/>
            <w:lang w:eastAsia="pt-BR" w:bidi="ar-SA"/>
          </w:rPr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3935730</wp:posOffset>
              </wp:positionH>
              <wp:positionV relativeFrom="paragraph">
                <wp:posOffset>46990</wp:posOffset>
              </wp:positionV>
              <wp:extent cx="1439545" cy="1439545"/>
              <wp:effectExtent l="0" t="0" r="8255" b="8255"/>
              <wp:wrapSquare wrapText="bothSides"/>
              <wp:docPr id="10" name="Imagem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poligon_detection_OOP.jp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9545" cy="14395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613" w:author="ANDRE sILVA" w:date="2018-11-24T08:49:00Z">
        <w:r w:rsidR="00EC65E2">
          <w:rPr>
            <w:noProof/>
            <w:lang w:eastAsia="pt-BR" w:bidi="ar-SA"/>
          </w:rPr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805180</wp:posOffset>
              </wp:positionH>
              <wp:positionV relativeFrom="paragraph">
                <wp:posOffset>46990</wp:posOffset>
              </wp:positionV>
              <wp:extent cx="1439545" cy="1439545"/>
              <wp:effectExtent l="0" t="0" r="8255" b="8255"/>
              <wp:wrapSquare wrapText="bothSides"/>
              <wp:docPr id="8" name="Imagem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oligon_detection_OOP.jp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9545" cy="14395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614" w:author="ANDRE sILVA" w:date="2018-11-24T08:44:00Z">
        <w:r w:rsidR="00EC65E2">
          <w:rPr>
            <w:noProof/>
            <w:lang w:eastAsia="pt-BR" w:bidi="ar-SA"/>
          </w:rPr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2370455</wp:posOffset>
              </wp:positionH>
              <wp:positionV relativeFrom="paragraph">
                <wp:posOffset>46990</wp:posOffset>
              </wp:positionV>
              <wp:extent cx="1440000" cy="1440000"/>
              <wp:effectExtent l="0" t="0" r="8255" b="8255"/>
              <wp:wrapSquare wrapText="bothSides"/>
              <wp:docPr id="6" name="Image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oligon_detection_OOP.jpg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0000" cy="144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615" w:author="ANDRE sILVA" w:date="2018-11-24T08:51:00Z">
        <w:r w:rsidR="00AE337A">
          <w:rPr>
            <w:noProof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55E649A7" wp14:editId="7EA46F05">
                  <wp:simplePos x="0" y="0"/>
                  <wp:positionH relativeFrom="column">
                    <wp:posOffset>805180</wp:posOffset>
                  </wp:positionH>
                  <wp:positionV relativeFrom="paragraph">
                    <wp:posOffset>1568450</wp:posOffset>
                  </wp:positionV>
                  <wp:extent cx="1439545" cy="635"/>
                  <wp:effectExtent l="0" t="0" r="0" b="0"/>
                  <wp:wrapSquare wrapText="bothSides"/>
                  <wp:docPr id="9" name="Caixa de Texto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439545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B78F8" w:rsidRPr="00B37A1E" w:rsidRDefault="006B78F8" w:rsidP="00AE337A">
                              <w:pPr>
                                <w:pStyle w:val="Legenda"/>
                                <w:rPr>
                                  <w:noProof/>
                                  <w:sz w:val="24"/>
                                  <w:szCs w:val="21"/>
                                </w:rPr>
                                <w:pPrChange w:id="616" w:author="ANDRE sILVA" w:date="2018-11-24T08:51:00Z">
                                  <w:pPr>
                                    <w:pStyle w:val="PargrafodaLista"/>
                                    <w:ind w:left="708"/>
                                  </w:pPr>
                                </w:pPrChange>
                              </w:pPr>
                              <w:ins w:id="617" w:author="ANDRE sILVA" w:date="2018-11-24T08:51:00Z">
                                <w:r>
                                  <w:rPr>
                                    <w:rFonts w:hint="eastAsia"/>
                                  </w:rPr>
                                  <w:t xml:space="preserve">Figura </w:t>
                                </w:r>
                              </w:ins>
                              <w:ins w:id="618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/>
                                  </w:rPr>
                                  <w:instrText xml:space="preserve"> STYLEREF 1 \s </w:instrText>
                                </w:r>
                              </w:ins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r w:rsidR="00E41967">
                                <w:rPr>
                                  <w:rFonts w:hint="eastAsia"/>
                                  <w:noProof/>
                                </w:rPr>
                                <w:t>4.1</w:t>
                              </w:r>
                              <w:ins w:id="619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</w:rPr>
                                  <w:noBreakHyphen/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/>
                                  </w:rPr>
                                  <w:instrText xml:space="preserve"> SEQ Figura \* ARABIC \s 1 </w:instrText>
                                </w:r>
                              </w:ins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ins w:id="620" w:author="ANDRE sILVA" w:date="2018-11-24T13:26:00Z">
                                <w:r w:rsidR="00E41967">
                                  <w:rPr>
                                    <w:rFonts w:hint="eastAsia"/>
                                    <w:noProof/>
                                  </w:rPr>
                                  <w:t>2</w:t>
                                </w:r>
                              </w:ins>
                              <w:ins w:id="621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</w:ins>
                              <w:ins w:id="622" w:author="ANDRE sILVA" w:date="2018-11-24T08:51:00Z">
                                <w:r w:rsidRPr="001D2794">
                                  <w:t>Figura 4.1 1 Esfera O</w:t>
                                </w:r>
                                <w:r>
                                  <w:t>btida caso Obliquo com  d = 0.5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55E649A7" id="Caixa de Texto 9" o:spid="_x0000_s1029" type="#_x0000_t202" style="position:absolute;left:0;text-align:left;margin-left:63.4pt;margin-top:123.5pt;width:113.3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" stroked="f">
                  <v:textbox style="mso-fit-shape-to-text:t" inset="0,0,0,0">
                    <w:txbxContent>
                      <w:p w:rsidR="006B78F8" w:rsidRPr="00B37A1E" w:rsidRDefault="006B78F8" w:rsidP="00AE337A">
                        <w:pPr>
                          <w:pStyle w:val="Legenda"/>
                          <w:rPr>
                            <w:noProof/>
                            <w:sz w:val="24"/>
                            <w:szCs w:val="21"/>
                          </w:rPr>
                          <w:pPrChange w:id="623" w:author="ANDRE sILVA" w:date="2018-11-24T08:51:00Z">
                            <w:pPr>
                              <w:pStyle w:val="PargrafodaLista"/>
                              <w:ind w:left="708"/>
                            </w:pPr>
                          </w:pPrChange>
                        </w:pPr>
                        <w:ins w:id="624" w:author="ANDRE sILVA" w:date="2018-11-24T08:51:00Z">
                          <w:r>
                            <w:rPr>
                              <w:rFonts w:hint="eastAsia"/>
                            </w:rPr>
                            <w:t xml:space="preserve">Figura </w:t>
                          </w:r>
                        </w:ins>
                        <w:ins w:id="625" w:author="ANDRE sILVA" w:date="2018-11-24T09:50:00Z"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STYLEREF 1 \s </w:instrText>
                          </w:r>
                        </w:ins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r w:rsidR="00E41967">
                          <w:rPr>
                            <w:rFonts w:hint="eastAsia"/>
                            <w:noProof/>
                          </w:rPr>
                          <w:t>4.1</w:t>
                        </w:r>
                        <w:ins w:id="626" w:author="ANDRE sILVA" w:date="2018-11-24T09:50:00Z"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noBreakHyphen/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SEQ Figura \* ARABIC \s 1 </w:instrText>
                          </w:r>
                        </w:ins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ins w:id="627" w:author="ANDRE sILVA" w:date="2018-11-24T13:26:00Z">
                          <w:r w:rsidR="00E41967">
                            <w:rPr>
                              <w:rFonts w:hint="eastAsia"/>
                              <w:noProof/>
                            </w:rPr>
                            <w:t>2</w:t>
                          </w:r>
                        </w:ins>
                        <w:ins w:id="628" w:author="ANDRE sILVA" w:date="2018-11-24T09:50:00Z"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ins>
                        <w:ins w:id="629" w:author="ANDRE sILVA" w:date="2018-11-24T08:51:00Z">
                          <w:r w:rsidRPr="001D2794">
                            <w:t>Figura 4.1 1 Esfera O</w:t>
                          </w:r>
                          <w:r>
                            <w:t>btida caso Obliquo com  d = 0.5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</w:p>
    <w:p w:rsidR="00ED3914" w:rsidRDefault="00ED3914" w:rsidP="00864ED2">
      <w:pPr>
        <w:pStyle w:val="PargrafodaLista"/>
        <w:ind w:left="1146"/>
        <w:rPr>
          <w:ins w:id="630" w:author="ANDRE sILVA" w:date="2018-11-24T07:18:00Z"/>
        </w:rPr>
        <w:pPrChange w:id="631" w:author="ANDRE sILVA" w:date="2018-11-24T07:22:00Z">
          <w:pPr>
            <w:pStyle w:val="PargrafodaLista"/>
            <w:numPr>
              <w:numId w:val="10"/>
            </w:numPr>
            <w:ind w:left="1146" w:hanging="360"/>
          </w:pPr>
        </w:pPrChange>
      </w:pPr>
    </w:p>
    <w:p w:rsidR="008E6EFD" w:rsidRDefault="008E6EFD" w:rsidP="00557C9D">
      <w:pPr>
        <w:pStyle w:val="PargrafodaLista"/>
        <w:ind w:left="1146"/>
        <w:rPr>
          <w:ins w:id="632" w:author="ANDRE sILVA" w:date="2018-11-24T07:12:00Z"/>
        </w:rPr>
        <w:pPrChange w:id="633" w:author="ANDRE sILVA" w:date="2018-11-24T07:19:00Z">
          <w:pPr/>
        </w:pPrChange>
      </w:pPr>
    </w:p>
    <w:p w:rsidR="00455400" w:rsidRDefault="00455400" w:rsidP="00E41967">
      <w:pPr>
        <w:rPr>
          <w:ins w:id="634" w:author="ANDRE sILVA" w:date="2018-11-24T07:01:00Z"/>
        </w:rPr>
      </w:pPr>
    </w:p>
    <w:p w:rsidR="00EE56E7" w:rsidRDefault="00B072FD" w:rsidP="00B072FD">
      <w:pPr>
        <w:rPr>
          <w:ins w:id="635" w:author="ANDRE sILVA" w:date="2018-11-24T07:00:00Z"/>
        </w:rPr>
        <w:pPrChange w:id="636" w:author="ANDRE sILVA" w:date="2018-11-24T07:05:00Z">
          <w:pPr/>
        </w:pPrChange>
      </w:pPr>
      <w:ins w:id="637" w:author="ANDRE sILVA" w:date="2018-11-24T07:00:00Z">
        <w:r>
          <w:tab/>
        </w:r>
      </w:ins>
    </w:p>
    <w:p w:rsidR="00B36974" w:rsidRPr="001B2396" w:rsidRDefault="00B36974" w:rsidP="000F2325">
      <w:pPr>
        <w:ind w:firstLine="426"/>
        <w:rPr>
          <w:ins w:id="638" w:author="ANDRE sILVA" w:date="2018-11-24T05:42:00Z"/>
          <w:rPrChange w:id="639" w:author="ANDRE sILVA" w:date="2018-11-24T05:43:00Z">
            <w:rPr>
              <w:ins w:id="640" w:author="ANDRE sILVA" w:date="2018-11-24T05:42:00Z"/>
              <w:rFonts w:ascii="Times New Roman" w:hAnsi="Times New Roman"/>
            </w:rPr>
          </w:rPrChange>
        </w:rPr>
        <w:pPrChange w:id="641" w:author="ANDRE sILVA" w:date="2018-11-24T05:43:00Z">
          <w:pPr>
            <w:pStyle w:val="Ttulo1"/>
            <w:numPr>
              <w:numId w:val="1"/>
            </w:numPr>
            <w:spacing w:line="360" w:lineRule="auto"/>
            <w:ind w:left="426" w:hanging="426"/>
            <w:jc w:val="both"/>
          </w:pPr>
        </w:pPrChange>
      </w:pPr>
    </w:p>
    <w:p w:rsidR="0073267A" w:rsidRDefault="0073267A" w:rsidP="0073267A">
      <w:pPr>
        <w:rPr>
          <w:rFonts w:hint="eastAsia"/>
        </w:rPr>
      </w:pPr>
    </w:p>
    <w:p w:rsidR="0073267A" w:rsidRDefault="0073267A" w:rsidP="0073267A">
      <w:pPr>
        <w:rPr>
          <w:rFonts w:hint="eastAsia"/>
        </w:rPr>
      </w:pPr>
    </w:p>
    <w:p w:rsidR="0097383C" w:rsidRDefault="00AE337A" w:rsidP="00AF576C">
      <w:pPr>
        <w:ind w:firstLine="360"/>
        <w:jc w:val="both"/>
        <w:rPr>
          <w:rFonts w:hint="eastAsia"/>
        </w:rPr>
      </w:pPr>
      <w:ins w:id="642" w:author="ANDRE sILVA" w:date="2018-11-24T08:45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4AB39410" wp14:editId="66440AB1">
                  <wp:simplePos x="0" y="0"/>
                  <wp:positionH relativeFrom="column">
                    <wp:posOffset>2543175</wp:posOffset>
                  </wp:positionH>
                  <wp:positionV relativeFrom="paragraph">
                    <wp:posOffset>168910</wp:posOffset>
                  </wp:positionV>
                  <wp:extent cx="1068705" cy="635"/>
                  <wp:effectExtent l="0" t="0" r="0" b="0"/>
                  <wp:wrapSquare wrapText="bothSides"/>
                  <wp:docPr id="7" name="Caixa de Texto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68705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B78F8" w:rsidRPr="005B035B" w:rsidRDefault="006B78F8" w:rsidP="007A7B45">
                              <w:pPr>
                                <w:pStyle w:val="Legenda"/>
                                <w:rPr>
                                  <w:noProof/>
                                  <w:sz w:val="24"/>
                                  <w:szCs w:val="21"/>
                                </w:rPr>
                                <w:pPrChange w:id="643" w:author="ANDRE sILVA" w:date="2018-11-24T08:45:00Z">
                                  <w:pPr>
                                    <w:pStyle w:val="PargrafodaLista"/>
                                    <w:ind w:left="708"/>
                                  </w:pPr>
                                </w:pPrChange>
                              </w:pPr>
                              <w:ins w:id="644" w:author="ANDRE sILVA" w:date="2018-11-24T08:45:00Z">
                                <w:r>
                                  <w:rPr>
                                    <w:rFonts w:hint="eastAsia"/>
                                  </w:rPr>
                                  <w:t xml:space="preserve">Figura </w:t>
                                </w:r>
                              </w:ins>
                              <w:ins w:id="645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/>
                                  </w:rPr>
                                  <w:instrText xml:space="preserve"> STYLEREF 1 \s </w:instrText>
                                </w:r>
                              </w:ins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r w:rsidR="00E41967">
                                <w:rPr>
                                  <w:rFonts w:hint="eastAsia"/>
                                  <w:noProof/>
                                </w:rPr>
                                <w:t>4.1</w:t>
                              </w:r>
                              <w:ins w:id="646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</w:rPr>
                                  <w:noBreakHyphen/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/>
                                  </w:rPr>
                                  <w:instrText xml:space="preserve"> SEQ Figura \* ARABIC \s 1 </w:instrText>
                                </w:r>
                              </w:ins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ins w:id="647" w:author="ANDRE sILVA" w:date="2018-11-24T13:26:00Z">
                                <w:r w:rsidR="00E41967">
                                  <w:rPr>
                                    <w:rFonts w:hint="eastAsia"/>
                                    <w:noProof/>
                                  </w:rPr>
                                  <w:t>3</w:t>
                                </w:r>
                              </w:ins>
                              <w:ins w:id="648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</w:ins>
                              <w:ins w:id="649" w:author="ANDRE sILVA" w:date="2018-11-24T08:45:00Z">
                                <w:r>
                                  <w:t xml:space="preserve"> Esfera Obtida caso Obliquo</w:t>
                                </w:r>
                              </w:ins>
                              <w:ins w:id="650" w:author="ANDRE sILVA" w:date="2018-11-24T08:47:00Z">
                                <w:r>
                                  <w:t xml:space="preserve"> com </w:t>
                                </w:r>
                              </w:ins>
                              <w:ins w:id="651" w:author="ANDRE sILVA" w:date="2018-11-24T08:45:00Z">
                                <w:r>
                                  <w:t xml:space="preserve"> d = 0.25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4AB39410" id="Caixa de Texto 7" o:spid="_x0000_s1030" type="#_x0000_t202" style="position:absolute;left:0;text-align:left;margin-left:200.25pt;margin-top:13.3pt;width:84.1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" stroked="f">
                  <v:textbox style="mso-fit-shape-to-text:t" inset="0,0,0,0">
                    <w:txbxContent>
                      <w:p w:rsidR="006B78F8" w:rsidRPr="005B035B" w:rsidRDefault="006B78F8" w:rsidP="007A7B45">
                        <w:pPr>
                          <w:pStyle w:val="Legenda"/>
                          <w:rPr>
                            <w:noProof/>
                            <w:sz w:val="24"/>
                            <w:szCs w:val="21"/>
                          </w:rPr>
                          <w:pPrChange w:id="652" w:author="ANDRE sILVA" w:date="2018-11-24T08:45:00Z">
                            <w:pPr>
                              <w:pStyle w:val="PargrafodaLista"/>
                              <w:ind w:left="708"/>
                            </w:pPr>
                          </w:pPrChange>
                        </w:pPr>
                        <w:ins w:id="653" w:author="ANDRE sILVA" w:date="2018-11-24T08:45:00Z">
                          <w:r>
                            <w:rPr>
                              <w:rFonts w:hint="eastAsia"/>
                            </w:rPr>
                            <w:t xml:space="preserve">Figura </w:t>
                          </w:r>
                        </w:ins>
                        <w:ins w:id="654" w:author="ANDRE sILVA" w:date="2018-11-24T09:50:00Z"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STYLEREF 1 \s </w:instrText>
                          </w:r>
                        </w:ins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r w:rsidR="00E41967">
                          <w:rPr>
                            <w:rFonts w:hint="eastAsia"/>
                            <w:noProof/>
                          </w:rPr>
                          <w:t>4.1</w:t>
                        </w:r>
                        <w:ins w:id="655" w:author="ANDRE sILVA" w:date="2018-11-24T09:50:00Z"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noBreakHyphen/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SEQ Figura \* ARABIC \s 1 </w:instrText>
                          </w:r>
                        </w:ins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ins w:id="656" w:author="ANDRE sILVA" w:date="2018-11-24T13:26:00Z">
                          <w:r w:rsidR="00E41967">
                            <w:rPr>
                              <w:rFonts w:hint="eastAsia"/>
                              <w:noProof/>
                            </w:rPr>
                            <w:t>3</w:t>
                          </w:r>
                        </w:ins>
                        <w:ins w:id="657" w:author="ANDRE sILVA" w:date="2018-11-24T09:50:00Z"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ins>
                        <w:ins w:id="658" w:author="ANDRE sILVA" w:date="2018-11-24T08:45:00Z">
                          <w:r>
                            <w:t xml:space="preserve"> Esfera Obtida caso Obliquo</w:t>
                          </w:r>
                        </w:ins>
                        <w:ins w:id="659" w:author="ANDRE sILVA" w:date="2018-11-24T08:47:00Z">
                          <w:r>
                            <w:t xml:space="preserve"> com </w:t>
                          </w:r>
                        </w:ins>
                        <w:ins w:id="660" w:author="ANDRE sILVA" w:date="2018-11-24T08:45:00Z">
                          <w:r>
                            <w:t xml:space="preserve"> d = 0.25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</w:p>
    <w:p w:rsidR="008722DF" w:rsidRDefault="008722DF" w:rsidP="008722DF">
      <w:pPr>
        <w:ind w:firstLine="360"/>
        <w:jc w:val="both"/>
        <w:rPr>
          <w:rFonts w:ascii="Times New Roman" w:hAnsi="Times New Roman" w:cs="Arial"/>
          <w:b/>
        </w:rPr>
      </w:pPr>
    </w:p>
    <w:p w:rsidR="008722DF" w:rsidRDefault="008722DF" w:rsidP="008722DF">
      <w:pPr>
        <w:ind w:firstLine="360"/>
        <w:jc w:val="both"/>
        <w:rPr>
          <w:rFonts w:ascii="Times New Roman" w:hAnsi="Times New Roman" w:cs="Arial"/>
          <w:b/>
        </w:rPr>
      </w:pPr>
    </w:p>
    <w:p w:rsidR="008722DF" w:rsidRDefault="008722DF" w:rsidP="008722DF">
      <w:pPr>
        <w:ind w:firstLine="360"/>
        <w:jc w:val="both"/>
        <w:rPr>
          <w:rFonts w:ascii="Times New Roman" w:hAnsi="Times New Roman" w:cs="Arial"/>
          <w:b/>
        </w:rPr>
      </w:pPr>
    </w:p>
    <w:p w:rsidR="008722DF" w:rsidDel="002B65A8" w:rsidRDefault="008722DF" w:rsidP="008722DF">
      <w:pPr>
        <w:ind w:firstLine="360"/>
        <w:jc w:val="both"/>
        <w:rPr>
          <w:del w:id="661" w:author="ANDRE sILVA" w:date="2018-11-24T08:57:00Z"/>
          <w:rFonts w:ascii="Times New Roman" w:hAnsi="Times New Roman" w:cs="Arial"/>
          <w:b/>
        </w:rPr>
      </w:pPr>
    </w:p>
    <w:p w:rsidR="008722DF" w:rsidRDefault="008722DF" w:rsidP="008722DF">
      <w:pPr>
        <w:ind w:firstLine="360"/>
        <w:jc w:val="both"/>
        <w:rPr>
          <w:rFonts w:ascii="Times New Roman" w:hAnsi="Times New Roman" w:cs="Arial"/>
          <w:b/>
        </w:rPr>
      </w:pPr>
    </w:p>
    <w:p w:rsidR="000760AE" w:rsidRDefault="000760AE" w:rsidP="00122903">
      <w:pPr>
        <w:widowControl/>
        <w:suppressAutoHyphens w:val="0"/>
        <w:autoSpaceDN/>
        <w:spacing w:after="160" w:line="259" w:lineRule="auto"/>
        <w:ind w:firstLine="708"/>
        <w:textAlignment w:val="auto"/>
        <w:rPr>
          <w:ins w:id="662" w:author="ANDRE sILVA" w:date="2018-11-24T09:07:00Z"/>
          <w:rFonts w:ascii="Times New Roman" w:hAnsi="Times New Roman" w:cs="Arial"/>
        </w:rPr>
        <w:pPrChange w:id="663" w:author="ANDRE sILVA" w:date="2018-11-24T08:55:00Z">
          <w:pPr>
            <w:ind w:firstLine="360"/>
          </w:pPr>
        </w:pPrChange>
      </w:pPr>
      <w:ins w:id="664" w:author="ANDRE sILVA" w:date="2018-11-24T09:01:00Z">
        <w:r>
          <w:rPr>
            <w:rFonts w:ascii="Times New Roman" w:hAnsi="Times New Roman" w:cs="Arial"/>
          </w:rPr>
          <w:t xml:space="preserve">Variando a posição do ponto de visão </w:t>
        </w:r>
        <m:oMath>
          <m:r>
            <w:rPr>
              <w:rFonts w:ascii="Cambria Math" w:hAnsi="Cambria Math" w:cs="Arial"/>
            </w:rPr>
            <m:t>e</m:t>
          </m:r>
        </m:oMath>
        <w:r w:rsidR="00E75DA1">
          <w:rPr>
            <w:rFonts w:ascii="Times New Roman" w:hAnsi="Times New Roman" w:cs="Arial"/>
          </w:rPr>
          <w:t xml:space="preserve"> </w:t>
        </w:r>
      </w:ins>
      <w:ins w:id="665" w:author="ANDRE sILVA" w:date="2018-11-24T09:02:00Z">
        <w:r w:rsidR="00E75DA1">
          <w:rPr>
            <w:rFonts w:ascii="Times New Roman" w:hAnsi="Times New Roman" w:cs="Arial"/>
          </w:rPr>
          <w:t>para</w:t>
        </w:r>
      </w:ins>
      <w:ins w:id="666" w:author="ANDRE sILVA" w:date="2018-11-24T09:01:00Z">
        <w:r w:rsidR="00E75DA1">
          <w:rPr>
            <w:rFonts w:ascii="Times New Roman" w:hAnsi="Times New Roman" w:cs="Arial"/>
          </w:rPr>
          <w:t xml:space="preserve"> os </w:t>
        </w:r>
      </w:ins>
      <w:ins w:id="667" w:author="ANDRE sILVA" w:date="2018-11-24T09:02:00Z">
        <w:r w:rsidR="00E75DA1">
          <w:rPr>
            <w:rFonts w:ascii="Times New Roman" w:hAnsi="Times New Roman" w:cs="Arial"/>
          </w:rPr>
          <w:t>pontos</w:t>
        </w:r>
      </w:ins>
      <w:ins w:id="668" w:author="ANDRE sILVA" w:date="2018-11-24T09:01:00Z">
        <w:r w:rsidR="00E75DA1">
          <w:rPr>
            <w:rFonts w:ascii="Times New Roman" w:hAnsi="Times New Roman" w:cs="Arial"/>
          </w:rPr>
          <w:t xml:space="preserve"> </w:t>
        </w:r>
      </w:ins>
      <w:ins w:id="669" w:author="ANDRE sILVA" w:date="2018-11-24T09:02:00Z">
        <w:r w:rsidR="00E75DA1">
          <w:rPr>
            <w:rFonts w:ascii="Times New Roman" w:hAnsi="Times New Roman" w:cs="Arial"/>
          </w:rPr>
          <w:t>(</w:t>
        </w:r>
        <w:r w:rsidR="002E55A1">
          <w:rPr>
            <w:rFonts w:ascii="Times New Roman" w:hAnsi="Times New Roman" w:cs="Arial"/>
          </w:rPr>
          <w:t>0,0,</w:t>
        </w:r>
      </w:ins>
      <w:ins w:id="670" w:author="ANDRE sILVA" w:date="2018-11-24T09:04:00Z">
        <w:r w:rsidR="000B2B09">
          <w:rPr>
            <w:rFonts w:ascii="Times New Roman" w:hAnsi="Times New Roman" w:cs="Arial"/>
          </w:rPr>
          <w:t>-</w:t>
        </w:r>
      </w:ins>
      <w:ins w:id="671" w:author="ANDRE sILVA" w:date="2018-11-24T09:06:00Z">
        <w:r w:rsidR="00341648">
          <w:rPr>
            <w:rFonts w:ascii="Times New Roman" w:hAnsi="Times New Roman" w:cs="Arial"/>
          </w:rPr>
          <w:t>5.2</w:t>
        </w:r>
      </w:ins>
      <w:ins w:id="672" w:author="ANDRE sILVA" w:date="2018-11-24T09:02:00Z">
        <w:r w:rsidR="00E75DA1">
          <w:rPr>
            <w:rFonts w:ascii="Times New Roman" w:hAnsi="Times New Roman" w:cs="Arial"/>
          </w:rPr>
          <w:t>)</w:t>
        </w:r>
      </w:ins>
      <w:ins w:id="673" w:author="ANDRE sILVA" w:date="2018-11-24T09:03:00Z">
        <w:r w:rsidR="002E55A1">
          <w:rPr>
            <w:rFonts w:ascii="Times New Roman" w:hAnsi="Times New Roman" w:cs="Arial"/>
          </w:rPr>
          <w:t xml:space="preserve"> </w:t>
        </w:r>
      </w:ins>
      <w:ins w:id="674" w:author="ANDRE sILVA" w:date="2018-11-24T09:13:00Z">
        <w:r w:rsidR="00F804AF">
          <w:rPr>
            <w:rFonts w:ascii="Times New Roman" w:hAnsi="Times New Roman" w:cs="Arial"/>
          </w:rPr>
          <w:t>,(0,0,-6) e ()</w:t>
        </w:r>
      </w:ins>
      <w:ins w:id="675" w:author="ANDRE sILVA" w:date="2018-11-24T09:03:00Z">
        <w:r w:rsidR="002E55A1">
          <w:rPr>
            <w:rFonts w:ascii="Times New Roman" w:hAnsi="Times New Roman" w:cs="Arial"/>
          </w:rPr>
          <w:t xml:space="preserve">e a </w:t>
        </w:r>
      </w:ins>
      <w:ins w:id="676" w:author="ANDRE sILVA" w:date="2018-11-24T09:04:00Z">
        <w:r w:rsidR="002E55A1">
          <w:rPr>
            <w:rFonts w:ascii="Times New Roman" w:hAnsi="Times New Roman" w:cs="Arial"/>
          </w:rPr>
          <w:t>distância</w:t>
        </w:r>
      </w:ins>
      <w:ins w:id="677" w:author="ANDRE sILVA" w:date="2018-11-24T09:03:00Z">
        <w:r w:rsidR="002E55A1">
          <w:rPr>
            <w:rFonts w:ascii="Times New Roman" w:hAnsi="Times New Roman" w:cs="Arial"/>
          </w:rPr>
          <w:t xml:space="preserve"> fixada em </w:t>
        </w:r>
        <m:oMath>
          <m:r>
            <w:rPr>
              <w:rFonts w:ascii="Cambria Math" w:hAnsi="Cambria Math" w:cs="Arial"/>
            </w:rPr>
            <m:t>d</m:t>
          </m:r>
          <m:r>
            <w:rPr>
              <w:rFonts w:ascii="Cambria Math" w:hAnsi="Cambria Math" w:cs="Arial"/>
              <w:rPrChange w:id="678" w:author="ANDRE sILVA" w:date="2018-11-24T09:03:00Z">
                <w:rPr>
                  <w:rFonts w:ascii="Cambria Math" w:hAnsi="Cambria Math" w:cs="Arial"/>
                </w:rPr>
              </w:rPrChange>
            </w:rPr>
            <m:t xml:space="preserve"> = 0.5</m:t>
          </m:r>
        </m:oMath>
        <w:r w:rsidR="002E55A1">
          <w:rPr>
            <w:rFonts w:ascii="Times New Roman" w:hAnsi="Times New Roman" w:cs="Arial"/>
          </w:rPr>
          <w:t xml:space="preserve"> obtemos os resultados abaixo.</w:t>
        </w:r>
      </w:ins>
    </w:p>
    <w:p w:rsidR="00EA4940" w:rsidRDefault="001A19E5" w:rsidP="00EA4940">
      <w:pPr>
        <w:keepNext/>
        <w:widowControl/>
        <w:suppressAutoHyphens w:val="0"/>
        <w:autoSpaceDN/>
        <w:spacing w:after="160" w:line="259" w:lineRule="auto"/>
        <w:ind w:firstLine="708"/>
        <w:textAlignment w:val="auto"/>
        <w:rPr>
          <w:ins w:id="679" w:author="ANDRE sILVA" w:date="2018-11-24T09:08:00Z"/>
          <w:rFonts w:hint="eastAsia"/>
        </w:rPr>
        <w:pPrChange w:id="680" w:author="ANDRE sILVA" w:date="2018-11-24T09:08:00Z">
          <w:pPr>
            <w:widowControl/>
            <w:suppressAutoHyphens w:val="0"/>
            <w:autoSpaceDN/>
            <w:spacing w:after="160" w:line="259" w:lineRule="auto"/>
            <w:ind w:firstLine="708"/>
            <w:textAlignment w:val="auto"/>
          </w:pPr>
        </w:pPrChange>
      </w:pPr>
      <w:ins w:id="681" w:author="ANDRE sILVA" w:date="2018-11-24T09:07:00Z">
        <w:r>
          <w:rPr>
            <w:rFonts w:ascii="Times New Roman" w:hAnsi="Times New Roman" w:cs="Arial"/>
            <w:noProof/>
            <w:lang w:eastAsia="pt-BR" w:bidi="ar-SA"/>
          </w:rPr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830580</wp:posOffset>
              </wp:positionH>
              <wp:positionV relativeFrom="paragraph">
                <wp:posOffset>8255</wp:posOffset>
              </wp:positionV>
              <wp:extent cx="1440000" cy="1440000"/>
              <wp:effectExtent l="0" t="0" r="8255" b="8255"/>
              <wp:wrapSquare wrapText="bothSides"/>
              <wp:docPr id="12" name="Imagem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oligon_detection_OOP.jpg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0000" cy="144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682" w:author="ANDRE sILVA" w:date="2018-11-24T09:09:00Z">
        <w:r>
          <w:rPr>
            <w:rFonts w:ascii="Times New Roman" w:hAnsi="Times New Roman" w:cs="Arial"/>
            <w:noProof/>
            <w:lang w:eastAsia="pt-BR" w:bidi="ar-SA"/>
          </w:rPr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3934460</wp:posOffset>
              </wp:positionH>
              <wp:positionV relativeFrom="paragraph">
                <wp:posOffset>9525</wp:posOffset>
              </wp:positionV>
              <wp:extent cx="1439545" cy="1439545"/>
              <wp:effectExtent l="0" t="0" r="8255" b="8255"/>
              <wp:wrapSquare wrapText="bothSides"/>
              <wp:docPr id="14" name="Imagem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poligon_detection_OOP.jpg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9545" cy="14395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683" w:author="ANDRE sILVA" w:date="2018-11-24T09:11:00Z">
        <w:r>
          <w:rPr>
            <w:rFonts w:ascii="Times New Roman" w:hAnsi="Times New Roman" w:cs="Arial"/>
            <w:noProof/>
            <w:lang w:eastAsia="pt-BR" w:bidi="ar-SA"/>
          </w:rPr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2382520</wp:posOffset>
              </wp:positionH>
              <wp:positionV relativeFrom="paragraph">
                <wp:posOffset>9525</wp:posOffset>
              </wp:positionV>
              <wp:extent cx="1440000" cy="1440000"/>
              <wp:effectExtent l="0" t="0" r="8255" b="8255"/>
              <wp:wrapSquare wrapText="bothSides"/>
              <wp:docPr id="16" name="Imagem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poligon_detection_OOP.jpg"/>
                      <pic:cNvPicPr/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0000" cy="144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EB6597">
          <w:rPr>
            <w:noProof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6E23A1A3" wp14:editId="67FCD50F">
                  <wp:simplePos x="0" y="0"/>
                  <wp:positionH relativeFrom="column">
                    <wp:posOffset>2479040</wp:posOffset>
                  </wp:positionH>
                  <wp:positionV relativeFrom="paragraph">
                    <wp:posOffset>1494155</wp:posOffset>
                  </wp:positionV>
                  <wp:extent cx="1439545" cy="635"/>
                  <wp:effectExtent l="0" t="0" r="0" b="0"/>
                  <wp:wrapSquare wrapText="bothSides"/>
                  <wp:docPr id="17" name="Caixa de Texto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439545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B78F8" w:rsidRPr="00BE79DE" w:rsidRDefault="006B78F8" w:rsidP="00EB6597">
                              <w:pPr>
                                <w:pStyle w:val="Legenda"/>
                                <w:rPr>
                                  <w:rFonts w:ascii="Times New Roman" w:hAnsi="Times New Roman" w:cs="Arial"/>
                                  <w:noProof/>
                                  <w:sz w:val="24"/>
                                  <w:szCs w:val="24"/>
                                </w:rPr>
                                <w:pPrChange w:id="684" w:author="ANDRE sILVA" w:date="2018-11-24T09:11:00Z">
                                  <w:pPr>
                                    <w:keepNext/>
                                    <w:ind w:firstLine="708"/>
                                  </w:pPr>
                                </w:pPrChange>
                              </w:pPr>
                              <w:ins w:id="685" w:author="ANDRE sILVA" w:date="2018-11-24T09:11:00Z">
                                <w:r>
                                  <w:rPr>
                                    <w:rFonts w:hint="eastAsia"/>
                                  </w:rPr>
                                  <w:t xml:space="preserve">Figura </w:t>
                                </w:r>
                              </w:ins>
                              <w:ins w:id="686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/>
                                  </w:rPr>
                                  <w:instrText xml:space="preserve"> STYLEREF 1 \s </w:instrText>
                                </w:r>
                              </w:ins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r w:rsidR="00E41967">
                                <w:rPr>
                                  <w:rFonts w:hint="eastAsia"/>
                                  <w:noProof/>
                                </w:rPr>
                                <w:t>4.1</w:t>
                              </w:r>
                              <w:ins w:id="687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</w:rPr>
                                  <w:noBreakHyphen/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/>
                                  </w:rPr>
                                  <w:instrText xml:space="preserve"> SEQ Figura \* ARABIC \s 1 </w:instrText>
                                </w:r>
                              </w:ins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ins w:id="688" w:author="ANDRE sILVA" w:date="2018-11-24T13:26:00Z">
                                <w:r w:rsidR="00E41967">
                                  <w:rPr>
                                    <w:rFonts w:hint="eastAsia"/>
                                    <w:noProof/>
                                  </w:rPr>
                                  <w:t>4</w:t>
                                </w:r>
                              </w:ins>
                              <w:ins w:id="689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</w:ins>
                              <w:ins w:id="690" w:author="ANDRE sILVA" w:date="2018-11-24T09:11:00Z">
                                <w:r w:rsidRPr="0009142F">
                                  <w:t>Esfera Obt</w:t>
                                </w:r>
                                <w:r>
                                  <w:t>ida caso Obliquo com e = (0,0,-6</w:t>
                                </w:r>
                                <w:r w:rsidRPr="0009142F"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6E23A1A3" id="Caixa de Texto 17" o:spid="_x0000_s1031" type="#_x0000_t202" style="position:absolute;left:0;text-align:left;margin-left:195.2pt;margin-top:117.65pt;width:113.3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" stroked="f">
                  <v:textbox style="mso-fit-shape-to-text:t" inset="0,0,0,0">
                    <w:txbxContent>
                      <w:p w:rsidR="006B78F8" w:rsidRPr="00BE79DE" w:rsidRDefault="006B78F8" w:rsidP="00EB6597">
                        <w:pPr>
                          <w:pStyle w:val="Legenda"/>
                          <w:rPr>
                            <w:rFonts w:ascii="Times New Roman" w:hAnsi="Times New Roman" w:cs="Arial"/>
                            <w:noProof/>
                            <w:sz w:val="24"/>
                            <w:szCs w:val="24"/>
                          </w:rPr>
                          <w:pPrChange w:id="691" w:author="ANDRE sILVA" w:date="2018-11-24T09:11:00Z">
                            <w:pPr>
                              <w:keepNext/>
                              <w:ind w:firstLine="708"/>
                            </w:pPr>
                          </w:pPrChange>
                        </w:pPr>
                        <w:ins w:id="692" w:author="ANDRE sILVA" w:date="2018-11-24T09:11:00Z">
                          <w:r>
                            <w:rPr>
                              <w:rFonts w:hint="eastAsia"/>
                            </w:rPr>
                            <w:t xml:space="preserve">Figura </w:t>
                          </w:r>
                        </w:ins>
                        <w:ins w:id="693" w:author="ANDRE sILVA" w:date="2018-11-24T09:50:00Z"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STYLEREF 1 \s </w:instrText>
                          </w:r>
                        </w:ins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r w:rsidR="00E41967">
                          <w:rPr>
                            <w:rFonts w:hint="eastAsia"/>
                            <w:noProof/>
                          </w:rPr>
                          <w:t>4.1</w:t>
                        </w:r>
                        <w:ins w:id="694" w:author="ANDRE sILVA" w:date="2018-11-24T09:50:00Z"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noBreakHyphen/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SEQ Figura \* ARABIC \s 1 </w:instrText>
                          </w:r>
                        </w:ins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ins w:id="695" w:author="ANDRE sILVA" w:date="2018-11-24T13:26:00Z">
                          <w:r w:rsidR="00E41967">
                            <w:rPr>
                              <w:rFonts w:hint="eastAsia"/>
                              <w:noProof/>
                            </w:rPr>
                            <w:t>4</w:t>
                          </w:r>
                        </w:ins>
                        <w:ins w:id="696" w:author="ANDRE sILVA" w:date="2018-11-24T09:50:00Z"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ins>
                        <w:ins w:id="697" w:author="ANDRE sILVA" w:date="2018-11-24T09:11:00Z">
                          <w:r w:rsidRPr="0009142F">
                            <w:t>Esfera Obt</w:t>
                          </w:r>
                          <w:r>
                            <w:t>ida caso Obliquo com e = (0,0,-6</w:t>
                          </w:r>
                          <w:r w:rsidRPr="0009142F">
                            <w:t>)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</w:p>
    <w:p w:rsidR="00341648" w:rsidRDefault="00341648" w:rsidP="00122903">
      <w:pPr>
        <w:widowControl/>
        <w:suppressAutoHyphens w:val="0"/>
        <w:autoSpaceDN/>
        <w:spacing w:after="160" w:line="259" w:lineRule="auto"/>
        <w:ind w:firstLine="708"/>
        <w:textAlignment w:val="auto"/>
        <w:rPr>
          <w:ins w:id="698" w:author="ANDRE sILVA" w:date="2018-11-24T09:03:00Z"/>
          <w:rFonts w:ascii="Times New Roman" w:hAnsi="Times New Roman" w:cs="Arial"/>
        </w:rPr>
        <w:pPrChange w:id="699" w:author="ANDRE sILVA" w:date="2018-11-24T08:55:00Z">
          <w:pPr>
            <w:ind w:firstLine="360"/>
          </w:pPr>
        </w:pPrChange>
      </w:pPr>
    </w:p>
    <w:p w:rsidR="002E55A1" w:rsidRDefault="002E55A1" w:rsidP="00122903">
      <w:pPr>
        <w:widowControl/>
        <w:suppressAutoHyphens w:val="0"/>
        <w:autoSpaceDN/>
        <w:spacing w:after="160" w:line="259" w:lineRule="auto"/>
        <w:ind w:firstLine="708"/>
        <w:textAlignment w:val="auto"/>
        <w:rPr>
          <w:ins w:id="700" w:author="ANDRE sILVA" w:date="2018-11-24T09:01:00Z"/>
          <w:rFonts w:ascii="Times New Roman" w:hAnsi="Times New Roman" w:cs="Arial"/>
        </w:rPr>
        <w:pPrChange w:id="701" w:author="ANDRE sILVA" w:date="2018-11-24T08:55:00Z">
          <w:pPr>
            <w:ind w:firstLine="360"/>
          </w:pPr>
        </w:pPrChange>
      </w:pPr>
    </w:p>
    <w:p w:rsidR="00EA4940" w:rsidRDefault="00EA4940" w:rsidP="00122903">
      <w:pPr>
        <w:widowControl/>
        <w:suppressAutoHyphens w:val="0"/>
        <w:autoSpaceDN/>
        <w:spacing w:after="160" w:line="259" w:lineRule="auto"/>
        <w:ind w:firstLine="708"/>
        <w:textAlignment w:val="auto"/>
        <w:rPr>
          <w:ins w:id="702" w:author="ANDRE sILVA" w:date="2018-11-24T09:08:00Z"/>
          <w:rFonts w:ascii="Times New Roman" w:hAnsi="Times New Roman" w:cs="Arial"/>
        </w:rPr>
        <w:pPrChange w:id="703" w:author="ANDRE sILVA" w:date="2018-11-24T08:55:00Z">
          <w:pPr>
            <w:ind w:firstLine="360"/>
          </w:pPr>
        </w:pPrChange>
      </w:pPr>
    </w:p>
    <w:p w:rsidR="00EA4940" w:rsidRDefault="00EA4940" w:rsidP="00122903">
      <w:pPr>
        <w:widowControl/>
        <w:suppressAutoHyphens w:val="0"/>
        <w:autoSpaceDN/>
        <w:spacing w:after="160" w:line="259" w:lineRule="auto"/>
        <w:ind w:firstLine="708"/>
        <w:textAlignment w:val="auto"/>
        <w:rPr>
          <w:ins w:id="704" w:author="ANDRE sILVA" w:date="2018-11-24T09:08:00Z"/>
          <w:rFonts w:ascii="Times New Roman" w:hAnsi="Times New Roman" w:cs="Arial"/>
        </w:rPr>
        <w:pPrChange w:id="705" w:author="ANDRE sILVA" w:date="2018-11-24T08:55:00Z">
          <w:pPr>
            <w:ind w:firstLine="360"/>
          </w:pPr>
        </w:pPrChange>
      </w:pPr>
    </w:p>
    <w:p w:rsidR="00EA4940" w:rsidRDefault="00EB6597" w:rsidP="00122903">
      <w:pPr>
        <w:widowControl/>
        <w:suppressAutoHyphens w:val="0"/>
        <w:autoSpaceDN/>
        <w:spacing w:after="160" w:line="259" w:lineRule="auto"/>
        <w:ind w:firstLine="708"/>
        <w:textAlignment w:val="auto"/>
        <w:rPr>
          <w:ins w:id="706" w:author="ANDRE sILVA" w:date="2018-11-24T09:08:00Z"/>
          <w:rFonts w:ascii="Times New Roman" w:hAnsi="Times New Roman" w:cs="Arial"/>
        </w:rPr>
        <w:pPrChange w:id="707" w:author="ANDRE sILVA" w:date="2018-11-24T08:55:00Z">
          <w:pPr>
            <w:ind w:firstLine="360"/>
          </w:pPr>
        </w:pPrChange>
      </w:pPr>
      <w:ins w:id="708" w:author="ANDRE sILVA" w:date="2018-11-24T09:1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0768" behindDoc="0" locked="0" layoutInCell="1" allowOverlap="1" wp14:anchorId="2884F6A6" wp14:editId="0FF6F515">
                  <wp:simplePos x="0" y="0"/>
                  <wp:positionH relativeFrom="column">
                    <wp:posOffset>4142277</wp:posOffset>
                  </wp:positionH>
                  <wp:positionV relativeFrom="paragraph">
                    <wp:posOffset>52705</wp:posOffset>
                  </wp:positionV>
                  <wp:extent cx="1439545" cy="635"/>
                  <wp:effectExtent l="0" t="0" r="8255" b="0"/>
                  <wp:wrapSquare wrapText="bothSides"/>
                  <wp:docPr id="15" name="Caixa de Texto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439545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B78F8" w:rsidRPr="00315C80" w:rsidRDefault="006B78F8" w:rsidP="00534693">
                              <w:pPr>
                                <w:pStyle w:val="Legenda"/>
                                <w:rPr>
                                  <w:rFonts w:ascii="Times New Roman" w:hAnsi="Times New Roman" w:cs="Arial"/>
                                  <w:noProof/>
                                  <w:sz w:val="24"/>
                                  <w:szCs w:val="24"/>
                                </w:rPr>
                                <w:pPrChange w:id="709" w:author="ANDRE sILVA" w:date="2018-11-24T09:10:00Z">
                                  <w:pPr>
                                    <w:keepNext/>
                                    <w:ind w:firstLine="708"/>
                                  </w:pPr>
                                </w:pPrChange>
                              </w:pPr>
                              <w:ins w:id="710" w:author="ANDRE sILVA" w:date="2018-11-24T09:10:00Z">
                                <w:r>
                                  <w:rPr>
                                    <w:rFonts w:hint="eastAsia"/>
                                  </w:rPr>
                                  <w:t xml:space="preserve">Figura </w:t>
                                </w:r>
                              </w:ins>
                              <w:ins w:id="711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/>
                                  </w:rPr>
                                  <w:instrText xml:space="preserve"> STYLEREF 1 \s </w:instrText>
                                </w:r>
                              </w:ins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r w:rsidR="00E41967">
                                <w:rPr>
                                  <w:rFonts w:hint="eastAsia"/>
                                  <w:noProof/>
                                </w:rPr>
                                <w:t>4.1</w:t>
                              </w:r>
                              <w:ins w:id="712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</w:rPr>
                                  <w:noBreakHyphen/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/>
                                  </w:rPr>
                                  <w:instrText xml:space="preserve"> SEQ Figura \* ARABIC \s 1 </w:instrText>
                                </w:r>
                              </w:ins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ins w:id="713" w:author="ANDRE sILVA" w:date="2018-11-24T13:26:00Z">
                                <w:r w:rsidR="00E41967">
                                  <w:rPr>
                                    <w:rFonts w:hint="eastAsia"/>
                                    <w:noProof/>
                                  </w:rPr>
                                  <w:t>5</w:t>
                                </w:r>
                              </w:ins>
                              <w:ins w:id="714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</w:ins>
                              <w:ins w:id="715" w:author="ANDRE sILVA" w:date="2018-11-24T09:10:00Z">
                                <w:r w:rsidRPr="00357CA7">
                                  <w:t>4 Esfera Obt</w:t>
                                </w:r>
                                <w:r>
                                  <w:t>ida caso Obliquo com e = (0,0,-7</w:t>
                                </w:r>
                                <w:r w:rsidRPr="00357CA7"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2884F6A6" id="Caixa de Texto 15" o:spid="_x0000_s1032" type="#_x0000_t202" style="position:absolute;left:0;text-align:left;margin-left:326.15pt;margin-top:4.15pt;width:113.3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" stroked="f">
                  <v:textbox style="mso-fit-shape-to-text:t" inset="0,0,0,0">
                    <w:txbxContent>
                      <w:p w:rsidR="006B78F8" w:rsidRPr="00315C80" w:rsidRDefault="006B78F8" w:rsidP="00534693">
                        <w:pPr>
                          <w:pStyle w:val="Legenda"/>
                          <w:rPr>
                            <w:rFonts w:ascii="Times New Roman" w:hAnsi="Times New Roman" w:cs="Arial"/>
                            <w:noProof/>
                            <w:sz w:val="24"/>
                            <w:szCs w:val="24"/>
                          </w:rPr>
                          <w:pPrChange w:id="716" w:author="ANDRE sILVA" w:date="2018-11-24T09:10:00Z">
                            <w:pPr>
                              <w:keepNext/>
                              <w:ind w:firstLine="708"/>
                            </w:pPr>
                          </w:pPrChange>
                        </w:pPr>
                        <w:ins w:id="717" w:author="ANDRE sILVA" w:date="2018-11-24T09:10:00Z">
                          <w:r>
                            <w:rPr>
                              <w:rFonts w:hint="eastAsia"/>
                            </w:rPr>
                            <w:t xml:space="preserve">Figura </w:t>
                          </w:r>
                        </w:ins>
                        <w:ins w:id="718" w:author="ANDRE sILVA" w:date="2018-11-24T09:50:00Z"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STYLEREF 1 \s </w:instrText>
                          </w:r>
                        </w:ins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r w:rsidR="00E41967">
                          <w:rPr>
                            <w:rFonts w:hint="eastAsia"/>
                            <w:noProof/>
                          </w:rPr>
                          <w:t>4.1</w:t>
                        </w:r>
                        <w:ins w:id="719" w:author="ANDRE sILVA" w:date="2018-11-24T09:50:00Z"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noBreakHyphen/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SEQ Figura \* ARABIC \s 1 </w:instrText>
                          </w:r>
                        </w:ins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ins w:id="720" w:author="ANDRE sILVA" w:date="2018-11-24T13:26:00Z">
                          <w:r w:rsidR="00E41967">
                            <w:rPr>
                              <w:rFonts w:hint="eastAsia"/>
                              <w:noProof/>
                            </w:rPr>
                            <w:t>5</w:t>
                          </w:r>
                        </w:ins>
                        <w:ins w:id="721" w:author="ANDRE sILVA" w:date="2018-11-24T09:50:00Z"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ins>
                        <w:ins w:id="722" w:author="ANDRE sILVA" w:date="2018-11-24T09:10:00Z">
                          <w:r w:rsidRPr="00357CA7">
                            <w:t>4 Esfera Obt</w:t>
                          </w:r>
                          <w:r>
                            <w:t>ida caso Obliquo com e = (0,0,-7</w:t>
                          </w:r>
                          <w:r w:rsidRPr="00357CA7">
                            <w:t>)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ins w:id="723" w:author="ANDRE sILVA" w:date="2018-11-24T09:09:00Z">
        <w:r w:rsidR="00534693">
          <w:rPr>
            <w:noProof/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48B82CD2" wp14:editId="5C9C412A">
                  <wp:simplePos x="0" y="0"/>
                  <wp:positionH relativeFrom="column">
                    <wp:posOffset>767080</wp:posOffset>
                  </wp:positionH>
                  <wp:positionV relativeFrom="paragraph">
                    <wp:posOffset>44450</wp:posOffset>
                  </wp:positionV>
                  <wp:extent cx="1476375" cy="635"/>
                  <wp:effectExtent l="0" t="0" r="9525" b="0"/>
                  <wp:wrapSquare wrapText="bothSides"/>
                  <wp:docPr id="13" name="Caixa de Texto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476375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B78F8" w:rsidRPr="00577C26" w:rsidRDefault="006B78F8" w:rsidP="00EA4940">
                              <w:pPr>
                                <w:pStyle w:val="Legenda"/>
                                <w:rPr>
                                  <w:rFonts w:ascii="Times New Roman" w:hAnsi="Times New Roman" w:cs="Arial"/>
                                  <w:noProof/>
                                  <w:sz w:val="24"/>
                                  <w:szCs w:val="24"/>
                                </w:rPr>
                                <w:pPrChange w:id="724" w:author="ANDRE sILVA" w:date="2018-11-24T09:09:00Z">
                                  <w:pPr>
                                    <w:keepNext/>
                                    <w:ind w:firstLine="708"/>
                                  </w:pPr>
                                </w:pPrChange>
                              </w:pPr>
                              <w:ins w:id="725" w:author="ANDRE sILVA" w:date="2018-11-24T09:09:00Z">
                                <w:r>
                                  <w:rPr>
                                    <w:rFonts w:hint="eastAsia"/>
                                  </w:rPr>
                                  <w:t xml:space="preserve">Figura </w:t>
                                </w:r>
                              </w:ins>
                              <w:ins w:id="726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/>
                                  </w:rPr>
                                  <w:instrText xml:space="preserve"> STYLEREF 1 \s </w:instrText>
                                </w:r>
                              </w:ins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r w:rsidR="00E41967">
                                <w:rPr>
                                  <w:rFonts w:hint="eastAsia"/>
                                  <w:noProof/>
                                </w:rPr>
                                <w:t>4.1</w:t>
                              </w:r>
                              <w:ins w:id="727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</w:rPr>
                                  <w:noBreakHyphen/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/>
                                  </w:rPr>
                                  <w:instrText xml:space="preserve"> SEQ Figura \* ARABIC \s 1 </w:instrText>
                                </w:r>
                              </w:ins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ins w:id="728" w:author="ANDRE sILVA" w:date="2018-11-24T13:26:00Z">
                                <w:r w:rsidR="00E41967">
                                  <w:rPr>
                                    <w:rFonts w:hint="eastAsia"/>
                                    <w:noProof/>
                                  </w:rPr>
                                  <w:t>6</w:t>
                                </w:r>
                              </w:ins>
                              <w:ins w:id="729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</w:ins>
                              <w:ins w:id="730" w:author="ANDRE sILVA" w:date="2018-11-24T09:10:00Z">
                                <w:r>
                                  <w:t xml:space="preserve"> </w:t>
                                </w:r>
                              </w:ins>
                              <w:ins w:id="731" w:author="ANDRE sILVA" w:date="2018-11-24T09:09:00Z">
                                <w:r w:rsidRPr="003E6B1C">
                                  <w:t xml:space="preserve">Esfera Obtida caso Obliquo </w:t>
                                </w:r>
                                <w:r>
                                  <w:t xml:space="preserve">com </w:t>
                                </w:r>
                                <w:r w:rsidRPr="003E6B1C">
                                  <w:t>e = (0,0,</w:t>
                                </w:r>
                              </w:ins>
                              <w:ins w:id="732" w:author="ANDRE sILVA" w:date="2018-11-24T09:10:00Z">
                                <w:r>
                                  <w:t>-</w:t>
                                </w:r>
                              </w:ins>
                              <w:ins w:id="733" w:author="ANDRE sILVA" w:date="2018-11-24T09:09:00Z">
                                <w:r w:rsidRPr="003E6B1C">
                                  <w:t>5.2)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 w14:anchorId="48B82CD2" id="Caixa de Texto 13" o:spid="_x0000_s1033" type="#_x0000_t202" style="position:absolute;left:0;text-align:left;margin-left:60.4pt;margin-top:3.5pt;width:116.25pt;height: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" stroked="f">
                  <v:textbox style="mso-fit-shape-to-text:t" inset="0,0,0,0">
                    <w:txbxContent>
                      <w:p w:rsidR="006B78F8" w:rsidRPr="00577C26" w:rsidRDefault="006B78F8" w:rsidP="00EA4940">
                        <w:pPr>
                          <w:pStyle w:val="Legenda"/>
                          <w:rPr>
                            <w:rFonts w:ascii="Times New Roman" w:hAnsi="Times New Roman" w:cs="Arial"/>
                            <w:noProof/>
                            <w:sz w:val="24"/>
                            <w:szCs w:val="24"/>
                          </w:rPr>
                          <w:pPrChange w:id="734" w:author="ANDRE sILVA" w:date="2018-11-24T09:09:00Z">
                            <w:pPr>
                              <w:keepNext/>
                              <w:ind w:firstLine="708"/>
                            </w:pPr>
                          </w:pPrChange>
                        </w:pPr>
                        <w:ins w:id="735" w:author="ANDRE sILVA" w:date="2018-11-24T09:09:00Z">
                          <w:r>
                            <w:rPr>
                              <w:rFonts w:hint="eastAsia"/>
                            </w:rPr>
                            <w:t xml:space="preserve">Figura </w:t>
                          </w:r>
                        </w:ins>
                        <w:ins w:id="736" w:author="ANDRE sILVA" w:date="2018-11-24T09:50:00Z"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STYLEREF 1 \s </w:instrText>
                          </w:r>
                        </w:ins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r w:rsidR="00E41967">
                          <w:rPr>
                            <w:rFonts w:hint="eastAsia"/>
                            <w:noProof/>
                          </w:rPr>
                          <w:t>4.1</w:t>
                        </w:r>
                        <w:ins w:id="737" w:author="ANDRE sILVA" w:date="2018-11-24T09:50:00Z"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noBreakHyphen/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SEQ Figura \* ARABIC \s 1 </w:instrText>
                          </w:r>
                        </w:ins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ins w:id="738" w:author="ANDRE sILVA" w:date="2018-11-24T13:26:00Z">
                          <w:r w:rsidR="00E41967">
                            <w:rPr>
                              <w:rFonts w:hint="eastAsia"/>
                              <w:noProof/>
                            </w:rPr>
                            <w:t>6</w:t>
                          </w:r>
                        </w:ins>
                        <w:ins w:id="739" w:author="ANDRE sILVA" w:date="2018-11-24T09:50:00Z"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ins>
                        <w:ins w:id="740" w:author="ANDRE sILVA" w:date="2018-11-24T09:10:00Z">
                          <w:r>
                            <w:t xml:space="preserve"> </w:t>
                          </w:r>
                        </w:ins>
                        <w:ins w:id="741" w:author="ANDRE sILVA" w:date="2018-11-24T09:09:00Z">
                          <w:r w:rsidRPr="003E6B1C">
                            <w:t xml:space="preserve">Esfera Obtida caso Obliquo </w:t>
                          </w:r>
                          <w:r>
                            <w:t xml:space="preserve">com </w:t>
                          </w:r>
                          <w:r w:rsidRPr="003E6B1C">
                            <w:t>e = (0,0,</w:t>
                          </w:r>
                        </w:ins>
                        <w:ins w:id="742" w:author="ANDRE sILVA" w:date="2018-11-24T09:10:00Z">
                          <w:r>
                            <w:t>-</w:t>
                          </w:r>
                        </w:ins>
                        <w:ins w:id="743" w:author="ANDRE sILVA" w:date="2018-11-24T09:09:00Z">
                          <w:r w:rsidRPr="003E6B1C">
                            <w:t>5.2)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</w:p>
    <w:p w:rsidR="00EA4940" w:rsidRDefault="00EA4940" w:rsidP="00122903">
      <w:pPr>
        <w:widowControl/>
        <w:suppressAutoHyphens w:val="0"/>
        <w:autoSpaceDN/>
        <w:spacing w:after="160" w:line="259" w:lineRule="auto"/>
        <w:ind w:firstLine="708"/>
        <w:textAlignment w:val="auto"/>
        <w:rPr>
          <w:ins w:id="744" w:author="ANDRE sILVA" w:date="2018-11-24T09:08:00Z"/>
          <w:rFonts w:ascii="Times New Roman" w:hAnsi="Times New Roman" w:cs="Arial"/>
        </w:rPr>
        <w:pPrChange w:id="745" w:author="ANDRE sILVA" w:date="2018-11-24T08:55:00Z">
          <w:pPr>
            <w:ind w:firstLine="360"/>
          </w:pPr>
        </w:pPrChange>
      </w:pPr>
    </w:p>
    <w:p w:rsidR="00987013" w:rsidRDefault="00122903" w:rsidP="00122903">
      <w:pPr>
        <w:widowControl/>
        <w:suppressAutoHyphens w:val="0"/>
        <w:autoSpaceDN/>
        <w:spacing w:after="160" w:line="259" w:lineRule="auto"/>
        <w:ind w:firstLine="708"/>
        <w:textAlignment w:val="auto"/>
        <w:rPr>
          <w:ins w:id="746" w:author="ANDRE sILVA" w:date="2018-11-24T09:38:00Z"/>
          <w:rFonts w:ascii="Times New Roman" w:hAnsi="Times New Roman" w:cs="Arial"/>
        </w:rPr>
        <w:pPrChange w:id="747" w:author="ANDRE sILVA" w:date="2018-11-24T08:55:00Z">
          <w:pPr>
            <w:ind w:firstLine="360"/>
          </w:pPr>
        </w:pPrChange>
      </w:pPr>
      <w:ins w:id="748" w:author="ANDRE sILVA" w:date="2018-11-24T08:55:00Z">
        <w:r w:rsidRPr="00122903">
          <w:rPr>
            <w:rFonts w:ascii="Times New Roman" w:hAnsi="Times New Roman" w:cs="Arial"/>
            <w:rPrChange w:id="749" w:author="ANDRE sILVA" w:date="2018-11-24T08:55:00Z">
              <w:rPr>
                <w:rFonts w:ascii="Times New Roman" w:hAnsi="Times New Roman" w:cs="Arial"/>
                <w:b/>
              </w:rPr>
            </w:rPrChange>
          </w:rPr>
          <w:t>Com</w:t>
        </w:r>
        <w:r>
          <w:rPr>
            <w:rFonts w:ascii="Times New Roman" w:hAnsi="Times New Roman" w:cs="Arial"/>
          </w:rPr>
          <w:t xml:space="preserve">o </w:t>
        </w:r>
      </w:ins>
      <w:ins w:id="750" w:author="ANDRE sILVA" w:date="2018-11-24T08:56:00Z">
        <w:r>
          <w:rPr>
            <w:rFonts w:ascii="Times New Roman" w:hAnsi="Times New Roman" w:cs="Arial"/>
          </w:rPr>
          <w:t>é de se esperar</w:t>
        </w:r>
      </w:ins>
      <w:ins w:id="751" w:author="ANDRE sILVA" w:date="2018-11-24T08:57:00Z">
        <w:r w:rsidR="002B65A8">
          <w:rPr>
            <w:rFonts w:ascii="Times New Roman" w:hAnsi="Times New Roman" w:cs="Arial"/>
          </w:rPr>
          <w:t>,</w:t>
        </w:r>
      </w:ins>
      <w:ins w:id="752" w:author="ANDRE sILVA" w:date="2018-11-24T08:56:00Z">
        <w:r>
          <w:rPr>
            <w:rFonts w:ascii="Times New Roman" w:hAnsi="Times New Roman" w:cs="Arial"/>
          </w:rPr>
          <w:t xml:space="preserve"> para o caso obliquo</w:t>
        </w:r>
      </w:ins>
      <w:ins w:id="753" w:author="ANDRE sILVA" w:date="2018-11-24T08:57:00Z">
        <w:r w:rsidR="002B65A8">
          <w:rPr>
            <w:rFonts w:ascii="Times New Roman" w:hAnsi="Times New Roman" w:cs="Arial"/>
          </w:rPr>
          <w:t>,</w:t>
        </w:r>
      </w:ins>
      <w:ins w:id="754" w:author="ANDRE sILVA" w:date="2018-11-24T08:56:00Z">
        <w:r>
          <w:rPr>
            <w:rFonts w:ascii="Times New Roman" w:hAnsi="Times New Roman" w:cs="Arial"/>
          </w:rPr>
          <w:t xml:space="preserve"> o tamanho do objeto </w:t>
        </w:r>
        <w:r w:rsidR="002B65A8">
          <w:rPr>
            <w:rFonts w:ascii="Times New Roman" w:hAnsi="Times New Roman" w:cs="Arial"/>
          </w:rPr>
          <w:t xml:space="preserve">renderizado </w:t>
        </w:r>
        <w:r>
          <w:rPr>
            <w:rFonts w:ascii="Times New Roman" w:hAnsi="Times New Roman" w:cs="Arial"/>
          </w:rPr>
          <w:t xml:space="preserve">varia em relação a distância entre o ponto de visão </w:t>
        </w:r>
      </w:ins>
      <w:ins w:id="755" w:author="ANDRE sILVA" w:date="2018-11-24T08:57:00Z">
        <w:r w:rsidR="002B65A8">
          <w:rPr>
            <w:rFonts w:ascii="Times New Roman" w:hAnsi="Times New Roman" w:cs="Arial"/>
          </w:rPr>
          <w:t>e o objeto no espaço</w:t>
        </w:r>
      </w:ins>
      <w:ins w:id="756" w:author="ANDRE sILVA" w:date="2018-11-24T08:59:00Z">
        <w:r w:rsidR="009D5578">
          <w:rPr>
            <w:rFonts w:ascii="Times New Roman" w:hAnsi="Times New Roman" w:cs="Arial"/>
          </w:rPr>
          <w:t>.</w:t>
        </w:r>
      </w:ins>
    </w:p>
    <w:p w:rsidR="00930237" w:rsidRDefault="00930237" w:rsidP="00930237">
      <w:pPr>
        <w:keepNext/>
        <w:widowControl/>
        <w:suppressAutoHyphens w:val="0"/>
        <w:autoSpaceDN/>
        <w:spacing w:after="160" w:line="259" w:lineRule="auto"/>
        <w:ind w:firstLine="708"/>
        <w:textAlignment w:val="auto"/>
        <w:rPr>
          <w:ins w:id="757" w:author="ANDRE sILVA" w:date="2018-11-24T09:42:00Z"/>
          <w:rFonts w:hint="eastAsia"/>
        </w:rPr>
        <w:pPrChange w:id="758" w:author="ANDRE sILVA" w:date="2018-11-24T09:42:00Z">
          <w:pPr>
            <w:widowControl/>
            <w:suppressAutoHyphens w:val="0"/>
            <w:autoSpaceDN/>
            <w:spacing w:after="160" w:line="259" w:lineRule="auto"/>
            <w:ind w:firstLine="708"/>
            <w:textAlignment w:val="auto"/>
          </w:pPr>
        </w:pPrChange>
      </w:pPr>
    </w:p>
    <w:p w:rsidR="0098688F" w:rsidRPr="00122903" w:rsidRDefault="00A80B11" w:rsidP="00122903">
      <w:pPr>
        <w:widowControl/>
        <w:suppressAutoHyphens w:val="0"/>
        <w:autoSpaceDN/>
        <w:spacing w:after="160" w:line="259" w:lineRule="auto"/>
        <w:ind w:firstLine="708"/>
        <w:textAlignment w:val="auto"/>
        <w:rPr>
          <w:ins w:id="759" w:author="ANDRE sILVA" w:date="2018-11-24T05:35:00Z"/>
          <w:rFonts w:ascii="Times New Roman" w:hAnsi="Times New Roman" w:cs="Arial"/>
          <w:rPrChange w:id="760" w:author="ANDRE sILVA" w:date="2018-11-24T08:55:00Z">
            <w:rPr>
              <w:ins w:id="761" w:author="ANDRE sILVA" w:date="2018-11-24T05:35:00Z"/>
              <w:rFonts w:ascii="Times New Roman" w:hAnsi="Times New Roman" w:cs="Arial"/>
              <w:b/>
            </w:rPr>
          </w:rPrChange>
        </w:rPr>
        <w:pPrChange w:id="762" w:author="ANDRE sILVA" w:date="2018-11-24T08:55:00Z">
          <w:pPr>
            <w:ind w:firstLine="360"/>
          </w:pPr>
        </w:pPrChange>
      </w:pPr>
      <w:ins w:id="763" w:author="ANDRE sILVA" w:date="2018-11-24T09:5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3056" behindDoc="0" locked="0" layoutInCell="1" allowOverlap="1" wp14:anchorId="76984FB7" wp14:editId="4C371D6F">
                  <wp:simplePos x="0" y="0"/>
                  <wp:positionH relativeFrom="column">
                    <wp:posOffset>3867785</wp:posOffset>
                  </wp:positionH>
                  <wp:positionV relativeFrom="paragraph">
                    <wp:posOffset>1503680</wp:posOffset>
                  </wp:positionV>
                  <wp:extent cx="1439545" cy="635"/>
                  <wp:effectExtent l="0" t="0" r="0" b="0"/>
                  <wp:wrapSquare wrapText="bothSides"/>
                  <wp:docPr id="23" name="Caixa de Texto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439545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B78F8" w:rsidRPr="006F0EB2" w:rsidRDefault="006B78F8" w:rsidP="00A80B11">
                              <w:pPr>
                                <w:pStyle w:val="Legenda"/>
                                <w:rPr>
                                  <w:rFonts w:ascii="Times New Roman" w:hAnsi="Times New Roman" w:cs="Arial"/>
                                  <w:noProof/>
                                  <w:sz w:val="24"/>
                                  <w:szCs w:val="24"/>
                                </w:rPr>
                                <w:pPrChange w:id="764" w:author="ANDRE sILVA" w:date="2018-11-24T09:50:00Z">
                                  <w:pPr>
                                    <w:ind w:firstLine="708"/>
                                  </w:pPr>
                                </w:pPrChange>
                              </w:pPr>
                              <w:ins w:id="765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t xml:space="preserve">Figura 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/>
                                  </w:rPr>
                                  <w:instrText xml:space="preserve"> STYLEREF 1 \s </w:instrText>
                                </w:r>
                              </w:ins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r w:rsidR="00E41967">
                                <w:rPr>
                                  <w:rFonts w:hint="eastAsia"/>
                                  <w:noProof/>
                                </w:rPr>
                                <w:t>4.1</w:t>
                              </w:r>
                              <w:ins w:id="766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</w:rPr>
                                  <w:noBreakHyphen/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/>
                                  </w:rPr>
                                  <w:instrText xml:space="preserve"> SEQ Figura \* ARABIC \s 1 </w:instrText>
                                </w:r>
                              </w:ins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ins w:id="767" w:author="ANDRE sILVA" w:date="2018-11-24T13:26:00Z">
                                <w:r w:rsidR="00E41967">
                                  <w:rPr>
                                    <w:rFonts w:hint="eastAsia"/>
                                    <w:noProof/>
                                  </w:rPr>
                                  <w:t>7</w:t>
                                </w:r>
                              </w:ins>
                              <w:ins w:id="768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 w:rsidRPr="00CD2C79">
                                  <w:t xml:space="preserve"> Esfera Obtida caso Ortográfico com e = (0,0,-</w:t>
                                </w:r>
                                <w:r>
                                  <w:t>50</w:t>
                                </w:r>
                                <w:r w:rsidRPr="00CD2C79">
                                  <w:t xml:space="preserve">)  e d = </w:t>
                                </w:r>
                                <w:r>
                                  <w:t>0.000</w:t>
                                </w:r>
                                <w:r w:rsidRPr="00CD2C79">
                                  <w:t>1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76984FB7" id="Caixa de Texto 23" o:spid="_x0000_s1034" type="#_x0000_t202" style="position:absolute;left:0;text-align:left;margin-left:304.55pt;margin-top:118.4pt;width:113.3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" stroked="f">
                  <v:textbox style="mso-fit-shape-to-text:t" inset="0,0,0,0">
                    <w:txbxContent>
                      <w:p w:rsidR="006B78F8" w:rsidRPr="006F0EB2" w:rsidRDefault="006B78F8" w:rsidP="00A80B11">
                        <w:pPr>
                          <w:pStyle w:val="Legenda"/>
                          <w:rPr>
                            <w:rFonts w:ascii="Times New Roman" w:hAnsi="Times New Roman" w:cs="Arial"/>
                            <w:noProof/>
                            <w:sz w:val="24"/>
                            <w:szCs w:val="24"/>
                          </w:rPr>
                          <w:pPrChange w:id="769" w:author="ANDRE sILVA" w:date="2018-11-24T09:50:00Z">
                            <w:pPr>
                              <w:ind w:firstLine="708"/>
                            </w:pPr>
                          </w:pPrChange>
                        </w:pPr>
                        <w:ins w:id="770" w:author="ANDRE sILVA" w:date="2018-11-24T09:50:00Z">
                          <w:r>
                            <w:rPr>
                              <w:rFonts w:hint="eastAsia"/>
                            </w:rPr>
                            <w:t xml:space="preserve">Figura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STYLEREF 1 \s </w:instrText>
                          </w:r>
                        </w:ins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r w:rsidR="00E41967">
                          <w:rPr>
                            <w:rFonts w:hint="eastAsia"/>
                            <w:noProof/>
                          </w:rPr>
                          <w:t>4.1</w:t>
                        </w:r>
                        <w:ins w:id="771" w:author="ANDRE sILVA" w:date="2018-11-24T09:50:00Z"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noBreakHyphen/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SEQ Figura \* ARABIC \s 1 </w:instrText>
                          </w:r>
                        </w:ins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ins w:id="772" w:author="ANDRE sILVA" w:date="2018-11-24T13:26:00Z">
                          <w:r w:rsidR="00E41967">
                            <w:rPr>
                              <w:rFonts w:hint="eastAsia"/>
                              <w:noProof/>
                            </w:rPr>
                            <w:t>7</w:t>
                          </w:r>
                        </w:ins>
                        <w:ins w:id="773" w:author="ANDRE sILVA" w:date="2018-11-24T09:50:00Z"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 w:rsidRPr="00CD2C79">
                            <w:t xml:space="preserve"> Esfera Obtida caso Ortográfico com e = (0,0,-</w:t>
                          </w:r>
                          <w:r>
                            <w:t>50</w:t>
                          </w:r>
                          <w:r w:rsidRPr="00CD2C79">
                            <w:t xml:space="preserve">)  e d = </w:t>
                          </w:r>
                          <w:r>
                            <w:t>0.000</w:t>
                          </w:r>
                          <w:r w:rsidRPr="00CD2C79">
                            <w:t>1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ins w:id="774" w:author="ANDRE sILVA" w:date="2018-11-24T09:46:00Z">
        <w:r w:rsidR="003E5D4D">
          <w:rPr>
            <w:rFonts w:ascii="Times New Roman" w:hAnsi="Times New Roman" w:cs="Arial"/>
            <w:noProof/>
            <w:lang w:eastAsia="pt-BR" w:bidi="ar-SA"/>
          </w:rPr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3867785</wp:posOffset>
              </wp:positionH>
              <wp:positionV relativeFrom="paragraph">
                <wp:posOffset>6985</wp:posOffset>
              </wp:positionV>
              <wp:extent cx="1440000" cy="1440000"/>
              <wp:effectExtent l="0" t="0" r="8255" b="8255"/>
              <wp:wrapSquare wrapText="bothSides"/>
              <wp:docPr id="20" name="Imagem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" name="poligon_detection_OOP.jpg"/>
                      <pic:cNvPicPr/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0000" cy="144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ins w:id="775" w:author="ANDRE sILVA" w:date="2018-11-24T09:48:00Z">
        <w:r w:rsidR="003E5D4D">
          <w:rPr>
            <w:noProof/>
          </w:rPr>
          <mc:AlternateContent>
            <mc:Choice Requires="wps">
              <w:drawing>
                <wp:anchor distT="0" distB="0" distL="114300" distR="114300" simplePos="0" relativeHeight="251691008" behindDoc="0" locked="0" layoutInCell="1" allowOverlap="1" wp14:anchorId="4530B875" wp14:editId="7921474D">
                  <wp:simplePos x="0" y="0"/>
                  <wp:positionH relativeFrom="column">
                    <wp:posOffset>2251075</wp:posOffset>
                  </wp:positionH>
                  <wp:positionV relativeFrom="paragraph">
                    <wp:posOffset>1504315</wp:posOffset>
                  </wp:positionV>
                  <wp:extent cx="1439545" cy="635"/>
                  <wp:effectExtent l="0" t="0" r="0" b="0"/>
                  <wp:wrapSquare wrapText="bothSides"/>
                  <wp:docPr id="22" name="Caixa de Texto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439545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B78F8" w:rsidRPr="00C91A6D" w:rsidRDefault="006B78F8" w:rsidP="003E5D4D">
                              <w:pPr>
                                <w:pStyle w:val="Legenda"/>
                                <w:rPr>
                                  <w:rFonts w:ascii="Times New Roman" w:hAnsi="Times New Roman" w:cs="Arial"/>
                                  <w:noProof/>
                                  <w:sz w:val="24"/>
                                  <w:szCs w:val="24"/>
                                </w:rPr>
                                <w:pPrChange w:id="776" w:author="ANDRE sILVA" w:date="2018-11-24T09:48:00Z">
                                  <w:pPr>
                                    <w:ind w:firstLine="708"/>
                                  </w:pPr>
                                </w:pPrChange>
                              </w:pPr>
                              <w:ins w:id="777" w:author="ANDRE sILVA" w:date="2018-11-24T09:48:00Z">
                                <w:r>
                                  <w:rPr>
                                    <w:rFonts w:hint="eastAsia"/>
                                  </w:rPr>
                                  <w:t xml:space="preserve">Figura </w:t>
                                </w:r>
                              </w:ins>
                              <w:ins w:id="778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/>
                                  </w:rPr>
                                  <w:instrText xml:space="preserve"> STYLEREF 1 \s </w:instrText>
                                </w:r>
                              </w:ins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r w:rsidR="00E41967">
                                <w:rPr>
                                  <w:rFonts w:hint="eastAsia"/>
                                  <w:noProof/>
                                </w:rPr>
                                <w:t>4.1</w:t>
                              </w:r>
                              <w:ins w:id="779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</w:rPr>
                                  <w:noBreakHyphen/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/>
                                  </w:rPr>
                                  <w:instrText xml:space="preserve"> SEQ Figura \* ARABIC \s 1 </w:instrText>
                                </w:r>
                              </w:ins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ins w:id="780" w:author="ANDRE sILVA" w:date="2018-11-24T13:26:00Z">
                                <w:r w:rsidR="00E41967">
                                  <w:rPr>
                                    <w:rFonts w:hint="eastAsia"/>
                                    <w:noProof/>
                                  </w:rPr>
                                  <w:t>8</w:t>
                                </w:r>
                              </w:ins>
                              <w:ins w:id="781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</w:ins>
                              <w:ins w:id="782" w:author="ANDRE sILVA" w:date="2018-11-24T09:48:00Z">
                                <w:r w:rsidRPr="006B17DA">
                                  <w:t xml:space="preserve"> Esfera Obtida caso Ortográfico com e = (0,0,-</w:t>
                                </w:r>
                                <w:r>
                                  <w:t>100</w:t>
                                </w:r>
                                <w:r w:rsidRPr="006B17DA">
                                  <w:t>)  e d = 1</w:t>
                                </w:r>
                                <w:r>
                                  <w:rPr>
                                    <w:noProof/>
                                  </w:rPr>
                                  <w:t>00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4530B875" id="Caixa de Texto 22" o:spid="_x0000_s1035" type="#_x0000_t202" style="position:absolute;left:0;text-align:left;margin-left:177.25pt;margin-top:118.45pt;width:113.3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" stroked="f">
                  <v:textbox style="mso-fit-shape-to-text:t" inset="0,0,0,0">
                    <w:txbxContent>
                      <w:p w:rsidR="006B78F8" w:rsidRPr="00C91A6D" w:rsidRDefault="006B78F8" w:rsidP="003E5D4D">
                        <w:pPr>
                          <w:pStyle w:val="Legenda"/>
                          <w:rPr>
                            <w:rFonts w:ascii="Times New Roman" w:hAnsi="Times New Roman" w:cs="Arial"/>
                            <w:noProof/>
                            <w:sz w:val="24"/>
                            <w:szCs w:val="24"/>
                          </w:rPr>
                          <w:pPrChange w:id="783" w:author="ANDRE sILVA" w:date="2018-11-24T09:48:00Z">
                            <w:pPr>
                              <w:ind w:firstLine="708"/>
                            </w:pPr>
                          </w:pPrChange>
                        </w:pPr>
                        <w:ins w:id="784" w:author="ANDRE sILVA" w:date="2018-11-24T09:48:00Z">
                          <w:r>
                            <w:rPr>
                              <w:rFonts w:hint="eastAsia"/>
                            </w:rPr>
                            <w:t xml:space="preserve">Figura </w:t>
                          </w:r>
                        </w:ins>
                        <w:ins w:id="785" w:author="ANDRE sILVA" w:date="2018-11-24T09:50:00Z"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STYLEREF 1 \s </w:instrText>
                          </w:r>
                        </w:ins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r w:rsidR="00E41967">
                          <w:rPr>
                            <w:rFonts w:hint="eastAsia"/>
                            <w:noProof/>
                          </w:rPr>
                          <w:t>4.1</w:t>
                        </w:r>
                        <w:ins w:id="786" w:author="ANDRE sILVA" w:date="2018-11-24T09:50:00Z"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noBreakHyphen/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SEQ Figura \* ARABIC \s 1 </w:instrText>
                          </w:r>
                        </w:ins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ins w:id="787" w:author="ANDRE sILVA" w:date="2018-11-24T13:26:00Z">
                          <w:r w:rsidR="00E41967">
                            <w:rPr>
                              <w:rFonts w:hint="eastAsia"/>
                              <w:noProof/>
                            </w:rPr>
                            <w:t>8</w:t>
                          </w:r>
                        </w:ins>
                        <w:ins w:id="788" w:author="ANDRE sILVA" w:date="2018-11-24T09:50:00Z"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ins>
                        <w:ins w:id="789" w:author="ANDRE sILVA" w:date="2018-11-24T09:48:00Z">
                          <w:r w:rsidRPr="006B17DA">
                            <w:t xml:space="preserve"> Esfera Obtida caso Ortográfico com e = (0,0,-</w:t>
                          </w:r>
                          <w:r>
                            <w:t>100</w:t>
                          </w:r>
                          <w:r w:rsidRPr="006B17DA">
                            <w:t>)  e d = 1</w:t>
                          </w:r>
                          <w:r>
                            <w:rPr>
                              <w:noProof/>
                            </w:rPr>
                            <w:t>00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ins w:id="790" w:author="ANDRE sILVA" w:date="2018-11-24T09:38:00Z">
        <w:r w:rsidR="0071566B">
          <w:rPr>
            <w:rFonts w:ascii="Times New Roman" w:hAnsi="Times New Roman" w:cs="Arial"/>
            <w:noProof/>
            <w:lang w:eastAsia="pt-BR" w:bidi="ar-SA"/>
          </w:rPr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2251075</wp:posOffset>
              </wp:positionH>
              <wp:positionV relativeFrom="paragraph">
                <wp:posOffset>7620</wp:posOffset>
              </wp:positionV>
              <wp:extent cx="1440000" cy="1440000"/>
              <wp:effectExtent l="0" t="0" r="8255" b="8255"/>
              <wp:wrapSquare wrapText="bothSides"/>
              <wp:docPr id="18" name="Imagem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poligon_detection_OOP.jpg"/>
                      <pic:cNvPicPr/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0000" cy="144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791" w:author="ANDRE sILVA" w:date="2018-11-24T09:47:00Z">
        <w:r w:rsidR="003E5D4D">
          <w:rPr>
            <w:noProof/>
          </w:rPr>
          <mc:AlternateContent>
            <mc:Choice Requires="wps">
              <w:drawing>
                <wp:anchor distT="0" distB="0" distL="114300" distR="114300" simplePos="0" relativeHeight="251688960" behindDoc="0" locked="0" layoutInCell="1" allowOverlap="1" wp14:anchorId="68DA04B4" wp14:editId="0EF3698D">
                  <wp:simplePos x="0" y="0"/>
                  <wp:positionH relativeFrom="column">
                    <wp:posOffset>634365</wp:posOffset>
                  </wp:positionH>
                  <wp:positionV relativeFrom="paragraph">
                    <wp:posOffset>1504315</wp:posOffset>
                  </wp:positionV>
                  <wp:extent cx="1439545" cy="635"/>
                  <wp:effectExtent l="0" t="0" r="0" b="0"/>
                  <wp:wrapSquare wrapText="bothSides"/>
                  <wp:docPr id="21" name="Caixa de Texto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439545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B78F8" w:rsidRPr="00D565F6" w:rsidRDefault="006B78F8" w:rsidP="003E5D4D">
                              <w:pPr>
                                <w:pStyle w:val="Legenda"/>
                                <w:rPr>
                                  <w:rFonts w:ascii="Times New Roman" w:hAnsi="Times New Roman" w:cs="Arial"/>
                                  <w:noProof/>
                                  <w:sz w:val="24"/>
                                  <w:szCs w:val="24"/>
                                </w:rPr>
                                <w:pPrChange w:id="792" w:author="ANDRE sILVA" w:date="2018-11-24T09:47:00Z">
                                  <w:pPr>
                                    <w:ind w:firstLine="708"/>
                                  </w:pPr>
                                </w:pPrChange>
                              </w:pPr>
                              <w:ins w:id="793" w:author="ANDRE sILVA" w:date="2018-11-24T09:47:00Z">
                                <w:r>
                                  <w:rPr>
                                    <w:rFonts w:hint="eastAsia"/>
                                  </w:rPr>
                                  <w:t xml:space="preserve">Figura </w:t>
                                </w:r>
                              </w:ins>
                              <w:ins w:id="794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/>
                                  </w:rPr>
                                  <w:instrText xml:space="preserve"> STYLEREF 1 \s </w:instrText>
                                </w:r>
                              </w:ins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r w:rsidR="00E41967">
                                <w:rPr>
                                  <w:rFonts w:hint="eastAsia"/>
                                  <w:noProof/>
                                </w:rPr>
                                <w:t>4.1</w:t>
                              </w:r>
                              <w:ins w:id="795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</w:rPr>
                                  <w:noBreakHyphen/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/>
                                  </w:rPr>
                                  <w:instrText xml:space="preserve"> SEQ Figura \* ARABIC \s 1 </w:instrText>
                                </w:r>
                              </w:ins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ins w:id="796" w:author="ANDRE sILVA" w:date="2018-11-24T13:26:00Z">
                                <w:r w:rsidR="00E41967">
                                  <w:rPr>
                                    <w:rFonts w:hint="eastAsia"/>
                                    <w:noProof/>
                                  </w:rPr>
                                  <w:t>9</w:t>
                                </w:r>
                              </w:ins>
                              <w:ins w:id="797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</w:ins>
                              <w:ins w:id="798" w:author="ANDRE sILVA" w:date="2018-11-24T09:47:00Z">
                                <w:r>
                                  <w:t xml:space="preserve"> </w:t>
                                </w:r>
                                <w:r w:rsidRPr="00C422AD">
                                  <w:t xml:space="preserve">Esfera Obtida caso </w:t>
                                </w:r>
                                <w:r>
                                  <w:t>Ortográfico com e = (0,0,-</w:t>
                                </w:r>
                                <w:r w:rsidRPr="00C422AD">
                                  <w:t>7)</w:t>
                                </w:r>
                                <w:r>
                                  <w:t xml:space="preserve">  e d = 1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68DA04B4" id="Caixa de Texto 21" o:spid="_x0000_s1036" type="#_x0000_t202" style="position:absolute;left:0;text-align:left;margin-left:49.95pt;margin-top:118.45pt;width:113.3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" stroked="f">
                  <v:textbox style="mso-fit-shape-to-text:t" inset="0,0,0,0">
                    <w:txbxContent>
                      <w:p w:rsidR="006B78F8" w:rsidRPr="00D565F6" w:rsidRDefault="006B78F8" w:rsidP="003E5D4D">
                        <w:pPr>
                          <w:pStyle w:val="Legenda"/>
                          <w:rPr>
                            <w:rFonts w:ascii="Times New Roman" w:hAnsi="Times New Roman" w:cs="Arial"/>
                            <w:noProof/>
                            <w:sz w:val="24"/>
                            <w:szCs w:val="24"/>
                          </w:rPr>
                          <w:pPrChange w:id="799" w:author="ANDRE sILVA" w:date="2018-11-24T09:47:00Z">
                            <w:pPr>
                              <w:ind w:firstLine="708"/>
                            </w:pPr>
                          </w:pPrChange>
                        </w:pPr>
                        <w:ins w:id="800" w:author="ANDRE sILVA" w:date="2018-11-24T09:47:00Z">
                          <w:r>
                            <w:rPr>
                              <w:rFonts w:hint="eastAsia"/>
                            </w:rPr>
                            <w:t xml:space="preserve">Figura </w:t>
                          </w:r>
                        </w:ins>
                        <w:ins w:id="801" w:author="ANDRE sILVA" w:date="2018-11-24T09:50:00Z"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STYLEREF 1 \s </w:instrText>
                          </w:r>
                        </w:ins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r w:rsidR="00E41967">
                          <w:rPr>
                            <w:rFonts w:hint="eastAsia"/>
                            <w:noProof/>
                          </w:rPr>
                          <w:t>4.1</w:t>
                        </w:r>
                        <w:ins w:id="802" w:author="ANDRE sILVA" w:date="2018-11-24T09:50:00Z"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noBreakHyphen/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SEQ Figura \* ARABIC \s 1 </w:instrText>
                          </w:r>
                        </w:ins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ins w:id="803" w:author="ANDRE sILVA" w:date="2018-11-24T13:26:00Z">
                          <w:r w:rsidR="00E41967">
                            <w:rPr>
                              <w:rFonts w:hint="eastAsia"/>
                              <w:noProof/>
                            </w:rPr>
                            <w:t>9</w:t>
                          </w:r>
                        </w:ins>
                        <w:ins w:id="804" w:author="ANDRE sILVA" w:date="2018-11-24T09:50:00Z"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ins>
                        <w:ins w:id="805" w:author="ANDRE sILVA" w:date="2018-11-24T09:47:00Z">
                          <w:r>
                            <w:t xml:space="preserve"> </w:t>
                          </w:r>
                          <w:r w:rsidRPr="00C422AD">
                            <w:t xml:space="preserve">Esfera Obtida caso </w:t>
                          </w:r>
                          <w:r>
                            <w:t>Ortográfico com e = (0,0,-</w:t>
                          </w:r>
                          <w:r w:rsidRPr="00C422AD">
                            <w:t>7)</w:t>
                          </w:r>
                          <w:r>
                            <w:t xml:space="preserve">  e d = 1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ins w:id="806" w:author="ANDRE sILVA" w:date="2018-11-24T09:44:00Z">
        <w:r w:rsidR="0071566B">
          <w:rPr>
            <w:rFonts w:ascii="Times New Roman" w:hAnsi="Times New Roman" w:cs="Arial"/>
            <w:noProof/>
            <w:lang w:eastAsia="pt-BR" w:bidi="ar-SA"/>
          </w:rPr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634365</wp:posOffset>
              </wp:positionH>
              <wp:positionV relativeFrom="paragraph">
                <wp:posOffset>7620</wp:posOffset>
              </wp:positionV>
              <wp:extent cx="1439545" cy="1439545"/>
              <wp:effectExtent l="0" t="0" r="8255" b="8255"/>
              <wp:wrapSquare wrapText="bothSides"/>
              <wp:docPr id="19" name="Imagem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poligon_detection_OOP.jpg"/>
                      <pic:cNvPicPr/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9545" cy="14395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</w:p>
    <w:p w:rsidR="00987013" w:rsidRDefault="00987013" w:rsidP="00987013">
      <w:pPr>
        <w:widowControl/>
        <w:suppressAutoHyphens w:val="0"/>
        <w:autoSpaceDN/>
        <w:spacing w:after="160" w:line="259" w:lineRule="auto"/>
        <w:textAlignment w:val="auto"/>
        <w:rPr>
          <w:ins w:id="807" w:author="ANDRE sILVA" w:date="2018-11-24T05:35:00Z"/>
          <w:rFonts w:ascii="Times New Roman" w:hAnsi="Times New Roman" w:cs="Arial"/>
          <w:b/>
        </w:rPr>
        <w:pPrChange w:id="808" w:author="ANDRE sILVA" w:date="2018-11-24T05:35:00Z">
          <w:pPr>
            <w:ind w:firstLine="360"/>
          </w:pPr>
        </w:pPrChange>
      </w:pPr>
    </w:p>
    <w:p w:rsidR="00987013" w:rsidRDefault="00987013" w:rsidP="00987013">
      <w:pPr>
        <w:widowControl/>
        <w:suppressAutoHyphens w:val="0"/>
        <w:autoSpaceDN/>
        <w:spacing w:after="160" w:line="259" w:lineRule="auto"/>
        <w:textAlignment w:val="auto"/>
        <w:rPr>
          <w:ins w:id="809" w:author="ANDRE sILVA" w:date="2018-11-24T05:35:00Z"/>
          <w:rFonts w:ascii="Times New Roman" w:hAnsi="Times New Roman" w:cs="Arial"/>
          <w:b/>
        </w:rPr>
        <w:pPrChange w:id="810" w:author="ANDRE sILVA" w:date="2018-11-24T05:35:00Z">
          <w:pPr>
            <w:ind w:firstLine="360"/>
          </w:pPr>
        </w:pPrChange>
      </w:pPr>
    </w:p>
    <w:p w:rsidR="00987013" w:rsidRDefault="00987013" w:rsidP="00987013">
      <w:pPr>
        <w:widowControl/>
        <w:suppressAutoHyphens w:val="0"/>
        <w:autoSpaceDN/>
        <w:spacing w:after="160" w:line="259" w:lineRule="auto"/>
        <w:textAlignment w:val="auto"/>
        <w:rPr>
          <w:ins w:id="811" w:author="ANDRE sILVA" w:date="2018-11-24T05:35:00Z"/>
          <w:rFonts w:ascii="Times New Roman" w:hAnsi="Times New Roman" w:cs="Arial"/>
          <w:b/>
        </w:rPr>
        <w:pPrChange w:id="812" w:author="ANDRE sILVA" w:date="2018-11-24T05:35:00Z">
          <w:pPr>
            <w:ind w:firstLine="360"/>
          </w:pPr>
        </w:pPrChange>
      </w:pPr>
    </w:p>
    <w:p w:rsidR="00987013" w:rsidRDefault="00987013" w:rsidP="00987013">
      <w:pPr>
        <w:widowControl/>
        <w:suppressAutoHyphens w:val="0"/>
        <w:autoSpaceDN/>
        <w:spacing w:after="160" w:line="259" w:lineRule="auto"/>
        <w:textAlignment w:val="auto"/>
        <w:rPr>
          <w:ins w:id="813" w:author="ANDRE sILVA" w:date="2018-11-24T05:35:00Z"/>
          <w:rFonts w:ascii="Times New Roman" w:hAnsi="Times New Roman" w:cs="Arial"/>
          <w:b/>
        </w:rPr>
        <w:pPrChange w:id="814" w:author="ANDRE sILVA" w:date="2018-11-24T05:35:00Z">
          <w:pPr>
            <w:ind w:firstLine="360"/>
          </w:pPr>
        </w:pPrChange>
      </w:pPr>
    </w:p>
    <w:p w:rsidR="008722DF" w:rsidDel="00987013" w:rsidRDefault="00987013">
      <w:pPr>
        <w:widowControl/>
        <w:suppressAutoHyphens w:val="0"/>
        <w:autoSpaceDN/>
        <w:spacing w:after="160" w:line="259" w:lineRule="auto"/>
        <w:textAlignment w:val="auto"/>
        <w:rPr>
          <w:del w:id="815" w:author="ANDRE sILVA" w:date="2018-11-24T05:35:00Z"/>
          <w:rFonts w:ascii="Times New Roman" w:hAnsi="Times New Roman" w:cs="Arial"/>
          <w:b/>
        </w:rPr>
      </w:pPr>
      <w:del w:id="816" w:author="ANDRE sILVA" w:date="2018-11-24T05:55:00Z">
        <w:r w:rsidDel="007E0574">
          <w:rPr>
            <w:noProof/>
            <w:lang w:eastAsia="pt-BR" w:bidi="ar-SA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28729C92" wp14:editId="4FED4E61">
                  <wp:simplePos x="0" y="0"/>
                  <wp:positionH relativeFrom="column">
                    <wp:posOffset>1392555</wp:posOffset>
                  </wp:positionH>
                  <wp:positionV relativeFrom="paragraph">
                    <wp:posOffset>258445</wp:posOffset>
                  </wp:positionV>
                  <wp:extent cx="3245485" cy="635"/>
                  <wp:effectExtent l="0" t="0" r="0" b="0"/>
                  <wp:wrapSquare wrapText="bothSides"/>
                  <wp:docPr id="4" name="Caixa de Tex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245485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B78F8" w:rsidRPr="0077565D" w:rsidRDefault="006B78F8" w:rsidP="0073267A">
                              <w:pPr>
                                <w:pStyle w:val="Legenda"/>
                                <w:jc w:val="center"/>
                                <w:rPr>
                                  <w:rFonts w:hint="eastAsia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Figura </w:t>
                              </w:r>
                              <w:ins w:id="817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/>
                                  </w:rPr>
                                  <w:instrText xml:space="preserve"> STYLEREF 1 \s </w:instrText>
                                </w:r>
                              </w:ins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r w:rsidR="00E41967">
                                <w:rPr>
                                  <w:rFonts w:hint="eastAsia"/>
                                  <w:noProof/>
                                </w:rPr>
                                <w:t>4.1</w:t>
                              </w:r>
                              <w:ins w:id="818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</w:rPr>
                                  <w:noBreakHyphen/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/>
                                  </w:rPr>
                                  <w:instrText xml:space="preserve"> SEQ Figura \* ARABIC \s 1 </w:instrText>
                                </w:r>
                              </w:ins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ins w:id="819" w:author="ANDRE sILVA" w:date="2018-11-24T13:26:00Z">
                                <w:r w:rsidR="00E41967">
                                  <w:rPr>
                                    <w:rFonts w:hint="eastAsia"/>
                                    <w:noProof/>
                                  </w:rPr>
                                  <w:t>10</w:t>
                                </w:r>
                              </w:ins>
                              <w:ins w:id="820" w:author="ANDRE sILVA" w:date="2018-11-24T09:50:00Z"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</w:ins>
                              <w:del w:id="821" w:author="ANDRE sILVA" w:date="2018-11-24T08:45:00Z">
                                <w:r w:rsidDel="007A7B45"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 w:rsidDel="007A7B45">
                                  <w:rPr>
                                    <w:rFonts w:hint="eastAsia"/>
                                  </w:rPr>
                                  <w:delInstrText xml:space="preserve"> STYLEREF 1 \s </w:delInstrText>
                                </w:r>
                                <w:r w:rsidDel="007A7B45">
                                  <w:rPr>
                                    <w:rFonts w:hint="eastAsia"/>
                                  </w:rPr>
                                  <w:fldChar w:fldCharType="separate"/>
                                </w:r>
                                <w:r w:rsidDel="007A7B45">
                                  <w:rPr>
                                    <w:rFonts w:hint="eastAsia"/>
                                    <w:noProof/>
                                  </w:rPr>
                                  <w:delText>3.3</w:delText>
                                </w:r>
                                <w:r w:rsidDel="007A7B45"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 w:rsidDel="007A7B45">
                                  <w:rPr>
                                    <w:rFonts w:hint="eastAsia"/>
                                  </w:rPr>
                                  <w:noBreakHyphen/>
                                </w:r>
                                <w:r w:rsidDel="007A7B45"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 w:rsidDel="007A7B45">
                                  <w:rPr>
                                    <w:rFonts w:hint="eastAsia"/>
                                  </w:rPr>
                                  <w:delInstrText xml:space="preserve"> SEQ Figura \* ARABIC \s 1 </w:delInstrText>
                                </w:r>
                                <w:r w:rsidDel="007A7B45">
                                  <w:rPr>
                                    <w:rFonts w:hint="eastAsia"/>
                                  </w:rPr>
                                  <w:fldChar w:fldCharType="separate"/>
                                </w:r>
                                <w:r w:rsidDel="007A7B45">
                                  <w:rPr>
                                    <w:rFonts w:hint="eastAsia"/>
                                    <w:noProof/>
                                  </w:rPr>
                                  <w:delText>1</w:delText>
                                </w:r>
                                <w:r w:rsidDel="007A7B45"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</w:del>
                              <w:r w:rsidRPr="007A4E3A">
                                <w:t>Resultado  da geração de raios</w:t>
                              </w:r>
                              <w:r>
                                <w:t xml:space="preserve"> caso obliquo</w:t>
                              </w:r>
                              <w:r w:rsidRPr="007A4E3A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28729C92" id="Caixa de Texto 4" o:spid="_x0000_s1037" type="#_x0000_t202" style="position:absolute;margin-left:109.65pt;margin-top:20.35pt;width:255.5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" stroked="f">
                  <v:textbox style="mso-fit-shape-to-text:t" inset="0,0,0,0">
                    <w:txbxContent>
                      <w:p w:rsidR="006B78F8" w:rsidRPr="0077565D" w:rsidRDefault="006B78F8" w:rsidP="0073267A">
                        <w:pPr>
                          <w:pStyle w:val="Legenda"/>
                          <w:jc w:val="center"/>
                          <w:rPr>
                            <w:rFonts w:hint="eastAsia"/>
                            <w:noProof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Figura </w:t>
                        </w:r>
                        <w:ins w:id="822" w:author="ANDRE sILVA" w:date="2018-11-24T09:50:00Z"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STYLEREF 1 \s </w:instrText>
                          </w:r>
                        </w:ins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r w:rsidR="00E41967">
                          <w:rPr>
                            <w:rFonts w:hint="eastAsia"/>
                            <w:noProof/>
                          </w:rPr>
                          <w:t>4.1</w:t>
                        </w:r>
                        <w:ins w:id="823" w:author="ANDRE sILVA" w:date="2018-11-24T09:50:00Z"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noBreakHyphen/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SEQ Figura \* ARABIC \s 1 </w:instrText>
                          </w:r>
                        </w:ins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ins w:id="824" w:author="ANDRE sILVA" w:date="2018-11-24T13:26:00Z">
                          <w:r w:rsidR="00E41967">
                            <w:rPr>
                              <w:rFonts w:hint="eastAsia"/>
                              <w:noProof/>
                            </w:rPr>
                            <w:t>10</w:t>
                          </w:r>
                        </w:ins>
                        <w:ins w:id="825" w:author="ANDRE sILVA" w:date="2018-11-24T09:50:00Z"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ins>
                        <w:del w:id="826" w:author="ANDRE sILVA" w:date="2018-11-24T08:45:00Z">
                          <w:r w:rsidDel="007A7B45">
                            <w:rPr>
                              <w:rFonts w:hint="eastAsia"/>
                            </w:rPr>
                            <w:fldChar w:fldCharType="begin"/>
                          </w:r>
                          <w:r w:rsidDel="007A7B45">
                            <w:rPr>
                              <w:rFonts w:hint="eastAsia"/>
                            </w:rPr>
                            <w:delInstrText xml:space="preserve"> STYLEREF 1 \s </w:delInstrText>
                          </w:r>
                          <w:r w:rsidDel="007A7B45">
                            <w:rPr>
                              <w:rFonts w:hint="eastAsia"/>
                            </w:rPr>
                            <w:fldChar w:fldCharType="separate"/>
                          </w:r>
                          <w:r w:rsidDel="007A7B45">
                            <w:rPr>
                              <w:rFonts w:hint="eastAsia"/>
                              <w:noProof/>
                            </w:rPr>
                            <w:delText>3.3</w:delText>
                          </w:r>
                          <w:r w:rsidDel="007A7B45">
                            <w:rPr>
                              <w:rFonts w:hint="eastAsia"/>
                            </w:rPr>
                            <w:fldChar w:fldCharType="end"/>
                          </w:r>
                          <w:r w:rsidDel="007A7B45">
                            <w:rPr>
                              <w:rFonts w:hint="eastAsia"/>
                            </w:rPr>
                            <w:noBreakHyphen/>
                          </w:r>
                          <w:r w:rsidDel="007A7B45">
                            <w:rPr>
                              <w:rFonts w:hint="eastAsia"/>
                            </w:rPr>
                            <w:fldChar w:fldCharType="begin"/>
                          </w:r>
                          <w:r w:rsidDel="007A7B45">
                            <w:rPr>
                              <w:rFonts w:hint="eastAsia"/>
                            </w:rPr>
                            <w:delInstrText xml:space="preserve"> SEQ Figura \* ARABIC \s 1 </w:delInstrText>
                          </w:r>
                          <w:r w:rsidDel="007A7B45">
                            <w:rPr>
                              <w:rFonts w:hint="eastAsia"/>
                            </w:rPr>
                            <w:fldChar w:fldCharType="separate"/>
                          </w:r>
                          <w:r w:rsidDel="007A7B45">
                            <w:rPr>
                              <w:rFonts w:hint="eastAsia"/>
                              <w:noProof/>
                            </w:rPr>
                            <w:delText>1</w:delText>
                          </w:r>
                          <w:r w:rsidDel="007A7B45">
                            <w:rPr>
                              <w:rFonts w:hint="eastAsia"/>
                            </w:rPr>
                            <w:fldChar w:fldCharType="end"/>
                          </w:r>
                        </w:del>
                        <w:r w:rsidRPr="007A4E3A">
                          <w:t>Resultado  da geração de raios</w:t>
                        </w:r>
                        <w:r>
                          <w:t xml:space="preserve"> caso obliquo</w:t>
                        </w:r>
                        <w:r w:rsidRPr="007A4E3A">
                          <w:t>.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</w:del>
      <w:del w:id="827" w:author="ANDRE sILVA" w:date="2018-11-24T05:35:00Z">
        <w:r w:rsidR="008722DF" w:rsidDel="00987013">
          <w:rPr>
            <w:rFonts w:ascii="Times New Roman" w:hAnsi="Times New Roman" w:cs="Arial"/>
            <w:b/>
          </w:rPr>
          <w:br w:type="page"/>
        </w:r>
      </w:del>
    </w:p>
    <w:p w:rsidR="001B2396" w:rsidRPr="00541DC5" w:rsidRDefault="001B2396" w:rsidP="00987013">
      <w:pPr>
        <w:widowControl/>
        <w:suppressAutoHyphens w:val="0"/>
        <w:autoSpaceDN/>
        <w:spacing w:after="160" w:line="259" w:lineRule="auto"/>
        <w:textAlignment w:val="auto"/>
        <w:rPr>
          <w:ins w:id="828" w:author="ANDRE sILVA" w:date="2018-11-24T05:35:00Z"/>
        </w:rPr>
        <w:pPrChange w:id="829" w:author="ANDRE sILVA" w:date="2018-11-24T05:35:00Z">
          <w:pPr>
            <w:ind w:firstLine="360"/>
          </w:pPr>
        </w:pPrChange>
      </w:pPr>
    </w:p>
    <w:p w:rsidR="00987013" w:rsidRDefault="00987013" w:rsidP="008722DF">
      <w:pPr>
        <w:ind w:firstLine="360"/>
        <w:jc w:val="both"/>
        <w:rPr>
          <w:ins w:id="830" w:author="ANDRE sILVA" w:date="2018-11-24T05:35:00Z"/>
          <w:rFonts w:ascii="Times New Roman" w:hAnsi="Times New Roman" w:cs="Arial"/>
          <w:b/>
        </w:rPr>
      </w:pPr>
    </w:p>
    <w:p w:rsidR="006B78F8" w:rsidRDefault="006B78F8">
      <w:pPr>
        <w:widowControl/>
        <w:suppressAutoHyphens w:val="0"/>
        <w:autoSpaceDN/>
        <w:spacing w:after="160" w:line="259" w:lineRule="auto"/>
        <w:textAlignment w:val="auto"/>
        <w:rPr>
          <w:ins w:id="831" w:author="ANDRE sILVA" w:date="2018-11-24T09:50:00Z"/>
          <w:rFonts w:ascii="Times New Roman" w:hAnsi="Times New Roman" w:cs="Arial"/>
          <w:b/>
        </w:rPr>
      </w:pPr>
    </w:p>
    <w:p w:rsidR="006B78F8" w:rsidRDefault="006B78F8" w:rsidP="00E41967">
      <w:pPr>
        <w:pStyle w:val="PargrafodaLista"/>
        <w:ind w:left="0" w:firstLine="708"/>
        <w:jc w:val="both"/>
        <w:rPr>
          <w:ins w:id="832" w:author="ANDRE sILVA" w:date="2018-11-24T09:53:00Z"/>
        </w:rPr>
      </w:pPr>
      <w:ins w:id="833" w:author="ANDRE sILVA" w:date="2018-11-24T09:50:00Z">
        <w:r>
          <w:t xml:space="preserve">Acima os resultados obtidos com a implementação das projeções  ortográficas para a esfera com os parâmetros </w:t>
        </w:r>
        <m:oMath>
          <m:r>
            <w:rPr>
              <w:rFonts w:ascii="Cambria Math" w:hAnsi="Cambria Math"/>
            </w:rPr>
            <m:t>l = 10</m:t>
          </m:r>
        </m:oMath>
        <w:r>
          <w:t xml:space="preserve"> , </w:t>
        </w:r>
        <m:oMath>
          <m:r>
            <w:rPr>
              <w:rFonts w:ascii="Cambria Math" w:hAnsi="Cambria Math"/>
            </w:rPr>
            <m:t>r = -10</m:t>
          </m:r>
        </m:oMath>
        <w:r>
          <w:t>,</w:t>
        </w:r>
        <m:oMath>
          <m:r>
            <w:rPr>
              <w:rFonts w:ascii="Cambria Math" w:hAnsi="Cambria Math"/>
            </w:rPr>
            <m:t>t = 10</m:t>
          </m:r>
        </m:oMath>
        <w:r>
          <w:t xml:space="preserve">, </w:t>
        </w:r>
        <m:oMath>
          <m:r>
            <w:rPr>
              <w:rFonts w:ascii="Cambria Math" w:hAnsi="Cambria Math"/>
            </w:rPr>
            <m:t>b = -10</m:t>
          </m:r>
        </m:oMath>
        <w:r>
          <w:t xml:space="preserve">, </w:t>
        </w:r>
        <m:oMath>
          <m:r>
            <w:rPr>
              <w:rFonts w:ascii="Cambria Math" w:hAnsi="Cambria Math"/>
            </w:rPr>
            <m:t>Nx = 250</m:t>
          </m:r>
        </m:oMath>
        <w:r>
          <w:t>,</w:t>
        </w:r>
        <m:oMath>
          <m:r>
            <w:rPr>
              <w:rFonts w:ascii="Cambria Math" w:hAnsi="Cambria Math"/>
            </w:rPr>
            <m:t>Ny = 250</m:t>
          </m:r>
          <m:r>
            <w:rPr>
              <w:rFonts w:ascii="Cambria Math" w:hAnsi="Cambria Math"/>
            </w:rPr>
            <m:t xml:space="preserve"> </m:t>
          </m:r>
        </m:oMath>
        <w:r>
          <w:t>e d com valores 1,1000,0</w:t>
        </w:r>
      </w:ins>
      <w:ins w:id="834" w:author="ANDRE sILVA" w:date="2018-11-24T09:53:00Z">
        <w:r w:rsidR="00695407">
          <w:t>.0</w:t>
        </w:r>
      </w:ins>
      <w:ins w:id="835" w:author="ANDRE sILVA" w:date="2018-11-24T09:50:00Z">
        <w:r>
          <w:t xml:space="preserve">001 respectivamente com centro da esfera </w:t>
        </w:r>
        <m:oMath>
          <m:r>
            <w:rPr>
              <w:rFonts w:ascii="Cambria Math" w:hAnsi="Cambria Math"/>
            </w:rPr>
            <m:t>c = (0,0,0)</m:t>
          </m:r>
        </m:oMath>
        <w:r>
          <w:t xml:space="preserve"> ,raio </w:t>
        </w:r>
        <m:oMath>
          <m:r>
            <w:rPr>
              <w:rFonts w:ascii="Cambria Math" w:hAnsi="Cambria Math"/>
            </w:rPr>
            <m:t>r = 5</m:t>
          </m:r>
        </m:oMath>
        <w:r>
          <w:t xml:space="preserve"> e ponto de visão e = (0 ,0 , -7)</w:t>
        </w:r>
      </w:ins>
      <w:ins w:id="836" w:author="ANDRE sILVA" w:date="2018-11-24T09:51:00Z">
        <w:r w:rsidR="009D5578">
          <w:t>,</w:t>
        </w:r>
        <w:r w:rsidR="009D5578" w:rsidRPr="009D5578">
          <w:t xml:space="preserve"> </w:t>
        </w:r>
        <w:r w:rsidR="009D5578">
          <w:t>(0 ,0 , -100</w:t>
        </w:r>
        <w:r w:rsidR="009D5578">
          <w:t>)</w:t>
        </w:r>
        <w:r w:rsidR="009D5578">
          <w:t xml:space="preserve"> e </w:t>
        </w:r>
        <w:r w:rsidR="009D5578" w:rsidRPr="009D5578">
          <w:t xml:space="preserve"> </w:t>
        </w:r>
        <w:r w:rsidR="009D5578">
          <w:t>(0 ,0 , -7)</w:t>
        </w:r>
      </w:ins>
      <w:ins w:id="837" w:author="ANDRE sILVA" w:date="2018-11-24T09:52:00Z">
        <w:r w:rsidR="009D5578">
          <w:t xml:space="preserve"> </w:t>
        </w:r>
      </w:ins>
      <w:ins w:id="838" w:author="ANDRE sILVA" w:date="2018-11-24T09:50:00Z">
        <w:r>
          <w:t>.</w:t>
        </w:r>
      </w:ins>
    </w:p>
    <w:p w:rsidR="00695407" w:rsidRDefault="00695407" w:rsidP="00695407">
      <w:pPr>
        <w:pStyle w:val="PargrafodaLista"/>
        <w:ind w:left="0" w:firstLine="708"/>
        <w:jc w:val="both"/>
        <w:rPr>
          <w:ins w:id="839" w:author="ANDRE sILVA" w:date="2018-11-24T10:03:00Z"/>
        </w:rPr>
        <w:pPrChange w:id="840" w:author="ANDRE sILVA" w:date="2018-11-24T09:55:00Z">
          <w:pPr>
            <w:pStyle w:val="PargrafodaLista"/>
            <w:ind w:left="0" w:firstLine="708"/>
            <w:jc w:val="both"/>
          </w:pPr>
        </w:pPrChange>
      </w:pPr>
      <w:ins w:id="841" w:author="ANDRE sILVA" w:date="2018-11-24T09:53:00Z">
        <w:r>
          <w:t xml:space="preserve">O comportamento na renderização está dentro dos </w:t>
        </w:r>
      </w:ins>
      <w:ins w:id="842" w:author="ANDRE sILVA" w:date="2018-11-24T09:54:00Z">
        <w:r>
          <w:t xml:space="preserve">conforme imagem manteve sua dimensão independente da variação dos parâmetros que inferissem </w:t>
        </w:r>
      </w:ins>
      <w:ins w:id="843" w:author="ANDRE sILVA" w:date="2018-11-24T09:55:00Z">
        <w:r>
          <w:t>variação da distância.</w:t>
        </w:r>
      </w:ins>
    </w:p>
    <w:p w:rsidR="00E07E88" w:rsidRDefault="00E07E88" w:rsidP="00695407">
      <w:pPr>
        <w:pStyle w:val="PargrafodaLista"/>
        <w:ind w:left="0" w:firstLine="708"/>
        <w:jc w:val="both"/>
        <w:rPr>
          <w:ins w:id="844" w:author="ANDRE sILVA" w:date="2018-11-24T10:03:00Z"/>
        </w:rPr>
        <w:pPrChange w:id="845" w:author="ANDRE sILVA" w:date="2018-11-24T09:55:00Z">
          <w:pPr>
            <w:pStyle w:val="PargrafodaLista"/>
            <w:ind w:left="0" w:firstLine="708"/>
            <w:jc w:val="both"/>
          </w:pPr>
        </w:pPrChange>
      </w:pPr>
    </w:p>
    <w:p w:rsidR="00E07E88" w:rsidRDefault="00E07E88" w:rsidP="00E07E88">
      <w:pPr>
        <w:pStyle w:val="Ttulo1"/>
        <w:numPr>
          <w:ilvl w:val="1"/>
          <w:numId w:val="1"/>
        </w:numPr>
        <w:spacing w:line="360" w:lineRule="auto"/>
        <w:jc w:val="both"/>
        <w:rPr>
          <w:ins w:id="846" w:author="ANDRE sILVA" w:date="2018-11-24T10:27:00Z"/>
          <w:rFonts w:ascii="Times New Roman" w:hAnsi="Times New Roman"/>
        </w:rPr>
      </w:pPr>
      <w:ins w:id="847" w:author="ANDRE sILVA" w:date="2018-11-24T10:03:00Z">
        <w:r>
          <w:rPr>
            <w:rFonts w:ascii="Times New Roman" w:hAnsi="Times New Roman"/>
          </w:rPr>
          <w:t xml:space="preserve">Renderização de </w:t>
        </w:r>
        <w:r>
          <w:rPr>
            <w:rFonts w:ascii="Times New Roman" w:hAnsi="Times New Roman"/>
          </w:rPr>
          <w:t>Triângulos</w:t>
        </w:r>
        <w:r>
          <w:rPr>
            <w:rFonts w:ascii="Times New Roman" w:hAnsi="Times New Roman"/>
          </w:rPr>
          <w:t>.</w:t>
        </w:r>
      </w:ins>
    </w:p>
    <w:p w:rsidR="00774CD1" w:rsidRDefault="004860E2" w:rsidP="006C678E">
      <w:pPr>
        <w:ind w:firstLine="360"/>
        <w:jc w:val="both"/>
        <w:rPr>
          <w:ins w:id="848" w:author="ANDRE sILVA" w:date="2018-11-24T10:34:00Z"/>
        </w:rPr>
        <w:pPrChange w:id="849" w:author="ANDRE sILVA" w:date="2018-11-24T10:44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  <w:ins w:id="850" w:author="ANDRE sILVA" w:date="2018-11-24T10:28:00Z">
        <w:r>
          <w:t>O processo p</w:t>
        </w:r>
      </w:ins>
      <w:ins w:id="851" w:author="ANDRE sILVA" w:date="2018-11-24T10:27:00Z">
        <w:r>
          <w:t xml:space="preserve">ara a </w:t>
        </w:r>
      </w:ins>
      <w:ins w:id="852" w:author="ANDRE sILVA" w:date="2018-11-24T10:28:00Z">
        <w:r>
          <w:t>renderizaçã</w:t>
        </w:r>
        <w:r>
          <w:rPr>
            <w:rFonts w:hint="eastAsia"/>
          </w:rPr>
          <w:t>o</w:t>
        </w:r>
      </w:ins>
      <w:ins w:id="853" w:author="ANDRE sILVA" w:date="2018-11-24T10:27:00Z">
        <w:r>
          <w:t xml:space="preserve"> </w:t>
        </w:r>
      </w:ins>
      <w:ins w:id="854" w:author="ANDRE sILVA" w:date="2018-11-24T10:28:00Z">
        <w:r>
          <w:t xml:space="preserve">também inclui manipulação algébrica </w:t>
        </w:r>
      </w:ins>
      <w:ins w:id="855" w:author="ANDRE sILVA" w:date="2018-11-24T10:32:00Z">
        <w:r w:rsidR="00774CD1">
          <w:t xml:space="preserve">o </w:t>
        </w:r>
      </w:ins>
      <w:ins w:id="856" w:author="ANDRE sILVA" w:date="2018-11-24T10:30:00Z">
        <w:r w:rsidR="001B0B19">
          <w:t>que será abordado em seguida</w:t>
        </w:r>
      </w:ins>
      <w:ins w:id="857" w:author="ANDRE sILVA" w:date="2018-11-24T10:32:00Z">
        <w:r w:rsidR="00774CD1">
          <w:t>.</w:t>
        </w:r>
      </w:ins>
    </w:p>
    <w:p w:rsidR="006C678E" w:rsidRDefault="00093EBD" w:rsidP="006C678E">
      <w:pPr>
        <w:ind w:firstLine="360"/>
        <w:jc w:val="both"/>
        <w:rPr>
          <w:ins w:id="858" w:author="ANDRE sILVA" w:date="2018-11-24T11:11:00Z"/>
        </w:rPr>
        <w:pPrChange w:id="859" w:author="ANDRE sILVA" w:date="2018-11-24T10:44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  <w:ins w:id="860" w:author="ANDRE sILVA" w:date="2018-11-24T10:36:00Z">
        <w:r>
          <w:t>Será necessário</w:t>
        </w:r>
      </w:ins>
      <w:ins w:id="861" w:author="ANDRE sILVA" w:date="2018-11-24T11:07:00Z">
        <w:r w:rsidR="00982EFD">
          <w:t>,</w:t>
        </w:r>
      </w:ins>
      <w:ins w:id="862" w:author="ANDRE sILVA" w:date="2018-11-24T10:36:00Z">
        <w:r>
          <w:t xml:space="preserve"> </w:t>
        </w:r>
      </w:ins>
      <w:ins w:id="863" w:author="ANDRE sILVA" w:date="2018-11-24T11:10:00Z">
        <w:r w:rsidR="00C87916">
          <w:t>agora, detectar</w:t>
        </w:r>
      </w:ins>
      <w:ins w:id="864" w:author="ANDRE sILVA" w:date="2018-11-24T10:36:00Z">
        <w:r>
          <w:t xml:space="preserve"> quando um determinado raio </w:t>
        </w:r>
      </w:ins>
      <w:ins w:id="865" w:author="ANDRE sILVA" w:date="2018-11-24T10:39:00Z">
        <w:r w:rsidR="00B32691">
          <w:t>toc</w:t>
        </w:r>
      </w:ins>
      <w:ins w:id="866" w:author="ANDRE sILVA" w:date="2018-11-24T10:40:00Z">
        <w:r w:rsidR="00B32691">
          <w:t>a</w:t>
        </w:r>
      </w:ins>
      <w:ins w:id="867" w:author="ANDRE sILVA" w:date="2018-11-24T10:39:00Z">
        <w:r w:rsidR="00B32691">
          <w:t xml:space="preserve"> a </w:t>
        </w:r>
      </w:ins>
      <w:ins w:id="868" w:author="ANDRE sILVA" w:date="2018-11-24T10:40:00Z">
        <w:r w:rsidR="00B32691">
          <w:t>superfície</w:t>
        </w:r>
      </w:ins>
      <w:ins w:id="869" w:author="ANDRE sILVA" w:date="2018-11-24T10:39:00Z">
        <w:r w:rsidR="00B32691">
          <w:t xml:space="preserve"> </w:t>
        </w:r>
      </w:ins>
      <w:ins w:id="870" w:author="ANDRE sILVA" w:date="2018-11-24T10:40:00Z">
        <w:r w:rsidR="00B32691">
          <w:t>de um triangulo para isso</w:t>
        </w:r>
      </w:ins>
      <w:ins w:id="871" w:author="ANDRE sILVA" w:date="2018-11-24T10:43:00Z">
        <w:r w:rsidR="00434FD2">
          <w:t xml:space="preserve"> precisaremos fazer uso das coordenadas</w:t>
        </w:r>
      </w:ins>
      <w:ins w:id="872" w:author="ANDRE sILVA" w:date="2018-11-24T10:40:00Z">
        <w:r w:rsidR="00B32691">
          <w:t xml:space="preserve"> </w:t>
        </w:r>
      </w:ins>
      <w:ins w:id="873" w:author="ANDRE sILVA" w:date="2018-11-24T10:43:00Z">
        <w:r w:rsidR="002D6AB3">
          <w:t xml:space="preserve">do baricentro do objeto </w:t>
        </w:r>
      </w:ins>
      <w:ins w:id="874" w:author="ANDRE sILVA" w:date="2018-11-24T10:44:00Z">
        <w:r w:rsidR="006C678E">
          <w:t>informado.</w:t>
        </w:r>
      </w:ins>
      <w:ins w:id="875" w:author="ANDRE sILVA" w:date="2018-11-24T11:08:00Z">
        <w:r w:rsidR="007155CD">
          <w:t xml:space="preserve"> Com as coordenadas do triângulo é possível</w:t>
        </w:r>
      </w:ins>
      <w:ins w:id="876" w:author="ANDRE sILVA" w:date="2018-11-24T11:07:00Z">
        <w:r w:rsidR="00982EFD">
          <w:t xml:space="preserve"> estabelecer uma relação </w:t>
        </w:r>
      </w:ins>
      <w:ins w:id="877" w:author="ANDRE sILVA" w:date="2018-11-24T11:08:00Z">
        <w:r w:rsidR="007155CD">
          <w:t xml:space="preserve">entre </w:t>
        </w:r>
      </w:ins>
      <w:ins w:id="878" w:author="ANDRE sILVA" w:date="2018-11-24T11:09:00Z">
        <w:r w:rsidR="00D5338B">
          <w:t xml:space="preserve">elas e </w:t>
        </w:r>
      </w:ins>
      <w:ins w:id="879" w:author="ANDRE sILVA" w:date="2018-11-24T11:08:00Z">
        <w:r w:rsidR="00D5338B">
          <w:t>o raio que</w:t>
        </w:r>
      </w:ins>
      <w:ins w:id="880" w:author="ANDRE sILVA" w:date="2018-11-24T11:09:00Z">
        <w:r w:rsidR="00D5338B">
          <w:t xml:space="preserve"> </w:t>
        </w:r>
        <w:r w:rsidR="00C87916">
          <w:t xml:space="preserve">para </w:t>
        </w:r>
        <w:r w:rsidR="00D5338B">
          <w:t xml:space="preserve">verificar se o mesmo </w:t>
        </w:r>
      </w:ins>
      <w:ins w:id="881" w:author="ANDRE sILVA" w:date="2018-11-24T11:10:00Z">
        <w:r w:rsidR="00C87916">
          <w:t xml:space="preserve">o </w:t>
        </w:r>
        <w:r w:rsidR="00D5338B">
          <w:t>intercepta</w:t>
        </w:r>
        <w:r w:rsidR="00C87916">
          <w:t xml:space="preserve"> o resultado dessa relação </w:t>
        </w:r>
        <w:r w:rsidR="00D45B52">
          <w:t>é</w:t>
        </w:r>
        <w:r w:rsidR="007D4F8E">
          <w:t>:</w:t>
        </w:r>
      </w:ins>
    </w:p>
    <w:p w:rsidR="007D4F8E" w:rsidRDefault="007D4F8E" w:rsidP="006C678E">
      <w:pPr>
        <w:ind w:firstLine="360"/>
        <w:jc w:val="both"/>
        <w:rPr>
          <w:ins w:id="882" w:author="ANDRE sILVA" w:date="2018-11-24T11:11:00Z"/>
        </w:rPr>
        <w:pPrChange w:id="883" w:author="ANDRE sILVA" w:date="2018-11-24T10:44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884" w:author="ANDRE sILVA" w:date="2018-11-24T13:45:00Z">
          <w:tblPr>
            <w:tblStyle w:val="Tabelacomgrade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413"/>
        <w:gridCol w:w="5953"/>
        <w:gridCol w:w="1695"/>
        <w:tblGridChange w:id="885">
          <w:tblGrid>
            <w:gridCol w:w="1413"/>
            <w:gridCol w:w="5953"/>
            <w:gridCol w:w="1695"/>
          </w:tblGrid>
        </w:tblGridChange>
      </w:tblGrid>
      <w:tr w:rsidR="00043B40" w:rsidTr="001307FC">
        <w:trPr>
          <w:ins w:id="886" w:author="ANDRE sILVA" w:date="2018-11-24T11:11:00Z"/>
        </w:trPr>
        <w:tc>
          <w:tcPr>
            <w:tcW w:w="1413" w:type="dxa"/>
            <w:tcPrChange w:id="887" w:author="ANDRE sILVA" w:date="2018-11-24T13:45:00Z">
              <w:tcPr>
                <w:tcW w:w="1413" w:type="dxa"/>
              </w:tcPr>
            </w:tcPrChange>
          </w:tcPr>
          <w:p w:rsidR="007D4F8E" w:rsidRDefault="007D4F8E" w:rsidP="00541DC5">
            <w:pPr>
              <w:jc w:val="both"/>
              <w:rPr>
                <w:ins w:id="888" w:author="ANDRE sILVA" w:date="2018-11-24T11:11:00Z"/>
                <w:rFonts w:hint="eastAsia"/>
              </w:rPr>
            </w:pPr>
          </w:p>
        </w:tc>
        <w:tc>
          <w:tcPr>
            <w:tcW w:w="5953" w:type="dxa"/>
            <w:tcPrChange w:id="889" w:author="ANDRE sILVA" w:date="2018-11-24T13:45:00Z">
              <w:tcPr>
                <w:tcW w:w="5953" w:type="dxa"/>
              </w:tcPr>
            </w:tcPrChange>
          </w:tcPr>
          <w:p w:rsidR="007D4F8E" w:rsidRPr="00541DC5" w:rsidRDefault="003C666A" w:rsidP="00E41967">
            <w:pPr>
              <w:jc w:val="both"/>
              <w:rPr>
                <w:ins w:id="890" w:author="ANDRE sILVA" w:date="2018-11-24T11:11:00Z"/>
                <w:rFonts w:hint="eastAsia"/>
              </w:rPr>
            </w:pPr>
            <m:oMathPara>
              <m:oMath>
                <m:r>
                  <w:ins w:id="891" w:author="ANDRE sILVA" w:date="2018-11-24T11:14:00Z">
                    <w:rPr>
                      <w:rFonts w:ascii="Cambria Math" w:hAnsi="Cambria Math"/>
                    </w:rPr>
                    <m:t>e</m:t>
                  </w:ins>
                </m:r>
                <m:r>
                  <w:ins w:id="892" w:author="ANDRE sILVA" w:date="2018-11-24T11:14:00Z">
                    <w:rPr>
                      <w:rFonts w:ascii="Cambria Math" w:hAnsi="Cambria Math"/>
                    </w:rPr>
                    <m:t xml:space="preserve"> + </m:t>
                  </w:ins>
                </m:r>
                <m:r>
                  <w:ins w:id="893" w:author="ANDRE sILVA" w:date="2018-11-24T11:14:00Z">
                    <w:rPr>
                      <w:rFonts w:ascii="Cambria Math" w:hAnsi="Cambria Math"/>
                      <w:rPrChange w:id="894" w:author="ANDRE sILVA" w:date="2018-11-24T11:14:00Z">
                        <w:rPr>
                          <w:rFonts w:ascii="Cambria Math" w:hAnsi="Cambria Math"/>
                        </w:rPr>
                      </w:rPrChange>
                    </w:rPr>
                    <m:t>td</m:t>
                  </w:ins>
                </m:r>
                <m:r>
                  <w:ins w:id="895" w:author="ANDRE sILVA" w:date="2018-11-24T11:14:00Z">
                    <w:rPr>
                      <w:rFonts w:ascii="Cambria Math" w:hAnsi="Cambria Math"/>
                    </w:rPr>
                    <m:t>=f</m:t>
                  </w:ins>
                </m:r>
                <m:d>
                  <m:dPr>
                    <m:ctrlPr>
                      <w:ins w:id="896" w:author="ANDRE sILVA" w:date="2018-11-24T11:14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897" w:author="ANDRE sILVA" w:date="2018-11-24T11:14:00Z">
                        <w:rPr>
                          <w:rFonts w:ascii="Cambria Math" w:hAnsi="Cambria Math"/>
                        </w:rPr>
                        <m:t>u,v</m:t>
                      </w:ins>
                    </m:r>
                  </m:e>
                </m:d>
                <m:r>
                  <w:ins w:id="898" w:author="ANDRE sILVA" w:date="2018-11-24T11:15:00Z">
                    <w:rPr>
                      <w:rFonts w:ascii="Cambria Math" w:hAnsi="Cambria Math"/>
                    </w:rPr>
                    <m:t xml:space="preserve">→ </m:t>
                  </w:ins>
                </m:r>
                <m:r>
                  <w:ins w:id="899" w:author="ANDRE sILVA" w:date="2018-11-24T11:15:00Z">
                    <w:rPr>
                      <w:rFonts w:ascii="Cambria Math" w:hAnsi="Cambria Math"/>
                    </w:rPr>
                    <m:t>f</m:t>
                  </w:ins>
                </m:r>
                <m:d>
                  <m:dPr>
                    <m:ctrlPr>
                      <w:ins w:id="900" w:author="ANDRE sILVA" w:date="2018-11-24T11:15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901" w:author="ANDRE sILVA" w:date="2018-11-24T11:17:00Z">
                        <w:rPr>
                          <w:rFonts w:ascii="Cambria Math" w:hAnsi="Cambria Math"/>
                        </w:rPr>
                        <m:t>u,v</m:t>
                      </w:ins>
                    </m:r>
                  </m:e>
                </m:d>
                <m:r>
                  <w:ins w:id="902" w:author="ANDRE sILVA" w:date="2018-11-24T11:15:00Z">
                    <w:rPr>
                      <w:rFonts w:ascii="Cambria Math" w:hAnsi="Cambria Math"/>
                    </w:rPr>
                    <m:t>=</m:t>
                  </w:ins>
                </m:r>
                <m:d>
                  <m:dPr>
                    <m:begChr m:val="{"/>
                    <m:endChr m:val=""/>
                    <m:ctrlPr>
                      <w:ins w:id="903" w:author="ANDRE sILVA" w:date="2018-11-24T11:15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eqArr>
                      <m:eqArrPr>
                        <m:ctrlPr>
                          <w:ins w:id="904" w:author="ANDRE sILVA" w:date="2018-11-24T11:15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eqArrPr>
                      <m:e>
                        <m:r>
                          <w:ins w:id="905" w:author="ANDRE sILVA" w:date="2018-11-24T11:15:00Z">
                            <w:rPr>
                              <w:rFonts w:ascii="Cambria Math" w:hAnsi="Cambria Math"/>
                            </w:rPr>
                            <m:t>Xe+tXd=f(u,v)</m:t>
                          </w:ins>
                        </m:r>
                      </m:e>
                      <m:e>
                        <m:r>
                          <w:ins w:id="906" w:author="ANDRE sILVA" w:date="2018-11-24T11:16:00Z">
                            <w:rPr>
                              <w:rFonts w:ascii="Cambria Math" w:hAnsi="Cambria Math"/>
                            </w:rPr>
                            <m:t xml:space="preserve">  Y</m:t>
                          </w:ins>
                        </m:r>
                        <m:r>
                          <w:ins w:id="907" w:author="ANDRE sILVA" w:date="2018-11-24T11:16:00Z">
                            <w:rPr>
                              <w:rFonts w:ascii="Cambria Math" w:hAnsi="Cambria Math"/>
                            </w:rPr>
                            <m:t>e+t</m:t>
                          </w:ins>
                        </m:r>
                        <m:r>
                          <w:ins w:id="908" w:author="ANDRE sILVA" w:date="2018-11-24T11:16:00Z">
                            <w:rPr>
                              <w:rFonts w:ascii="Cambria Math" w:hAnsi="Cambria Math"/>
                            </w:rPr>
                            <m:t>Y</m:t>
                          </w:ins>
                        </m:r>
                        <m:r>
                          <w:ins w:id="909" w:author="ANDRE sILVA" w:date="2018-11-24T11:16:00Z">
                            <w:rPr>
                              <w:rFonts w:ascii="Cambria Math" w:hAnsi="Cambria Math"/>
                            </w:rPr>
                            <m:t>d=</m:t>
                          </w:ins>
                        </m:r>
                        <m:r>
                          <w:ins w:id="910" w:author="ANDRE sILVA" w:date="2018-11-24T11:16:00Z">
                            <w:rPr>
                              <w:rFonts w:ascii="Cambria Math" w:hAnsi="Cambria Math"/>
                            </w:rPr>
                            <m:t>g</m:t>
                          </w:ins>
                        </m:r>
                        <m:r>
                          <w:ins w:id="911" w:author="ANDRE sILVA" w:date="2018-11-24T11:16:00Z">
                            <w:rPr>
                              <w:rFonts w:ascii="Cambria Math" w:hAnsi="Cambria Math"/>
                            </w:rPr>
                            <m:t>(u,v)</m:t>
                          </w:ins>
                        </m:r>
                        <m:r>
                          <w:ins w:id="912" w:author="ANDRE sILVA" w:date="2018-11-24T11:15:00Z">
                            <w:rPr>
                              <w:rFonts w:ascii="Cambria Math" w:hAnsi="Cambria Math"/>
                            </w:rPr>
                            <m:t xml:space="preserve">  </m:t>
                          </w:ins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ins w:id="913" w:author="ANDRE sILVA" w:date="2018-11-24T11:16:00Z">
                            <w:rPr>
                              <w:rFonts w:ascii="Cambria Math" w:hAnsi="Cambria Math"/>
                            </w:rPr>
                            <m:t>Z</m:t>
                          </w:ins>
                        </m:r>
                        <m:r>
                          <w:ins w:id="914" w:author="ANDRE sILVA" w:date="2018-11-24T11:16:00Z">
                            <w:rPr>
                              <w:rFonts w:ascii="Cambria Math" w:hAnsi="Cambria Math"/>
                            </w:rPr>
                            <m:t>e+t</m:t>
                          </w:ins>
                        </m:r>
                        <m:r>
                          <w:ins w:id="915" w:author="ANDRE sILVA" w:date="2018-11-24T11:16:00Z">
                            <w:rPr>
                              <w:rFonts w:ascii="Cambria Math" w:hAnsi="Cambria Math"/>
                            </w:rPr>
                            <m:t>Z</m:t>
                          </w:ins>
                        </m:r>
                        <m:r>
                          <w:ins w:id="916" w:author="ANDRE sILVA" w:date="2018-11-24T11:16:00Z">
                            <w:rPr>
                              <w:rFonts w:ascii="Cambria Math" w:hAnsi="Cambria Math"/>
                            </w:rPr>
                            <m:t>d=</m:t>
                          </w:ins>
                        </m:r>
                        <m:r>
                          <w:ins w:id="917" w:author="ANDRE sILVA" w:date="2018-11-24T11:16:00Z">
                            <w:rPr>
                              <w:rFonts w:ascii="Cambria Math" w:hAnsi="Cambria Math"/>
                            </w:rPr>
                            <m:t>h</m:t>
                          </w:ins>
                        </m:r>
                        <m:r>
                          <w:ins w:id="918" w:author="ANDRE sILVA" w:date="2018-11-24T11:16:00Z">
                            <w:rPr>
                              <w:rFonts w:ascii="Cambria Math" w:hAnsi="Cambria Math"/>
                            </w:rPr>
                            <m:t>(u,v)</m:t>
                          </w:ins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95" w:type="dxa"/>
            <w:vAlign w:val="center"/>
            <w:tcPrChange w:id="919" w:author="ANDRE sILVA" w:date="2018-11-24T13:45:00Z">
              <w:tcPr>
                <w:tcW w:w="1695" w:type="dxa"/>
              </w:tcPr>
            </w:tcPrChange>
          </w:tcPr>
          <w:p w:rsidR="007D4F8E" w:rsidRDefault="007D4F8E" w:rsidP="001307FC">
            <w:pPr>
              <w:pStyle w:val="PargrafodaLista"/>
              <w:numPr>
                <w:ilvl w:val="0"/>
                <w:numId w:val="9"/>
              </w:numPr>
              <w:jc w:val="center"/>
              <w:rPr>
                <w:ins w:id="920" w:author="ANDRE sILVA" w:date="2018-11-24T11:11:00Z"/>
                <w:rFonts w:hint="eastAsia"/>
              </w:rPr>
              <w:pPrChange w:id="921" w:author="ANDRE sILVA" w:date="2018-11-24T13:45:00Z">
                <w:pPr>
                  <w:pStyle w:val="PargrafodaLista"/>
                  <w:numPr>
                    <w:numId w:val="9"/>
                  </w:numPr>
                  <w:ind w:left="360" w:hanging="360"/>
                  <w:jc w:val="right"/>
                </w:pPr>
              </w:pPrChange>
            </w:pPr>
          </w:p>
        </w:tc>
      </w:tr>
    </w:tbl>
    <w:p w:rsidR="007D4F8E" w:rsidRDefault="007D4F8E" w:rsidP="006C678E">
      <w:pPr>
        <w:ind w:firstLine="360"/>
        <w:jc w:val="both"/>
        <w:rPr>
          <w:ins w:id="922" w:author="ANDRE sILVA" w:date="2018-11-24T11:10:00Z"/>
        </w:rPr>
        <w:pPrChange w:id="923" w:author="ANDRE sILVA" w:date="2018-11-24T10:44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</w:p>
    <w:p w:rsidR="007D4F8E" w:rsidRDefault="00687CCC" w:rsidP="006C678E">
      <w:pPr>
        <w:ind w:firstLine="360"/>
        <w:jc w:val="both"/>
        <w:rPr>
          <w:ins w:id="924" w:author="ANDRE sILVA" w:date="2018-11-24T12:34:00Z"/>
        </w:rPr>
        <w:pPrChange w:id="925" w:author="ANDRE sILVA" w:date="2018-11-24T10:44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  <w:ins w:id="926" w:author="ANDRE sILVA" w:date="2018-11-24T11:19:00Z">
        <w:r>
          <w:t xml:space="preserve">Na equação 19 há </w:t>
        </w:r>
      </w:ins>
      <w:ins w:id="927" w:author="ANDRE sILVA" w:date="2018-11-24T11:20:00Z">
        <w:r>
          <w:t>três</w:t>
        </w:r>
      </w:ins>
      <w:ins w:id="928" w:author="ANDRE sILVA" w:date="2018-11-24T11:19:00Z">
        <w:r>
          <w:t xml:space="preserve"> </w:t>
        </w:r>
      </w:ins>
      <w:ins w:id="929" w:author="ANDRE sILVA" w:date="2018-11-24T11:20:00Z">
        <w:r>
          <w:t xml:space="preserve">variáveis desconhecidas </w:t>
        </w:r>
      </w:ins>
      <m:oMath>
        <m:r>
          <w:ins w:id="930" w:author="ANDRE sILVA" w:date="2018-11-24T12:28:00Z">
            <w:rPr>
              <w:rFonts w:ascii="Cambria Math" w:hAnsi="Cambria Math"/>
            </w:rPr>
            <m:t>t</m:t>
          </w:ins>
        </m:r>
        <m:r>
          <w:ins w:id="931" w:author="ANDRE sILVA" w:date="2018-11-24T12:28:00Z">
            <w:rPr>
              <w:rFonts w:ascii="Cambria Math" w:hAnsi="Cambria Math"/>
              <w:rPrChange w:id="932" w:author="ANDRE sILVA" w:date="2018-11-24T12:28:00Z">
                <w:rPr>
                  <w:rFonts w:ascii="Cambria Math" w:hAnsi="Cambria Math"/>
                </w:rPr>
              </w:rPrChange>
            </w:rPr>
            <m:t>,u</m:t>
          </w:ins>
        </m:r>
      </m:oMath>
      <w:ins w:id="933" w:author="ANDRE sILVA" w:date="2018-11-24T12:28:00Z">
        <w:r w:rsidR="00586BAF">
          <w:t xml:space="preserve"> e </w:t>
        </w:r>
        <m:oMath>
          <m:r>
            <w:rPr>
              <w:rFonts w:ascii="Cambria Math" w:hAnsi="Cambria Math"/>
            </w:rPr>
            <m:t>v</m:t>
          </m:r>
        </m:oMath>
      </w:ins>
      <w:ins w:id="934" w:author="ANDRE sILVA" w:date="2018-11-24T12:35:00Z">
        <w:r w:rsidR="00735026">
          <w:t>,</w:t>
        </w:r>
      </w:ins>
      <w:ins w:id="935" w:author="ANDRE sILVA" w:date="2018-11-24T12:28:00Z">
        <w:r w:rsidR="00586BAF">
          <w:t xml:space="preserve"> </w:t>
        </w:r>
      </w:ins>
      <w:ins w:id="936" w:author="ANDRE sILVA" w:date="2018-11-24T12:30:00Z">
        <w:r w:rsidR="002C68AF">
          <w:t>ainda também</w:t>
        </w:r>
      </w:ins>
      <w:ins w:id="937" w:author="ANDRE sILVA" w:date="2018-11-24T12:35:00Z">
        <w:r w:rsidR="00735026">
          <w:t>,</w:t>
        </w:r>
      </w:ins>
      <w:ins w:id="938" w:author="ANDRE sILVA" w:date="2018-11-24T12:30:00Z">
        <w:r w:rsidR="002C68AF">
          <w:t xml:space="preserve"> sabendo que os vértices </w:t>
        </w: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rPrChange w:id="939" w:author="ANDRE sILVA" w:date="2018-11-24T12:31:00Z">
                <w:rPr>
                  <w:rFonts w:ascii="Cambria Math" w:hAnsi="Cambria Math"/>
                </w:rPr>
              </w:rPrChange>
            </w:rPr>
            <m:t>,b</m:t>
          </m:r>
        </m:oMath>
        <w:r w:rsidR="002C68AF">
          <w:t xml:space="preserve"> e </w:t>
        </w:r>
        <m:oMath>
          <m:r>
            <w:rPr>
              <w:rFonts w:ascii="Cambria Math" w:hAnsi="Cambria Math"/>
            </w:rPr>
            <m:t>c</m:t>
          </m:r>
        </m:oMath>
      </w:ins>
      <w:ins w:id="940" w:author="ANDRE sILVA" w:date="2018-11-24T12:33:00Z">
        <w:r w:rsidR="006134CC">
          <w:t xml:space="preserve"> definem um triângulo a interseção é válida quando:</w:t>
        </w:r>
      </w:ins>
    </w:p>
    <w:p w:rsidR="006134CC" w:rsidRDefault="006134CC" w:rsidP="006C678E">
      <w:pPr>
        <w:ind w:firstLine="360"/>
        <w:jc w:val="both"/>
        <w:rPr>
          <w:ins w:id="941" w:author="ANDRE sILVA" w:date="2018-11-24T12:34:00Z"/>
        </w:rPr>
        <w:pPrChange w:id="942" w:author="ANDRE sILVA" w:date="2018-11-24T10:44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5953"/>
        <w:gridCol w:w="1695"/>
        <w:tblGridChange w:id="943">
          <w:tblGrid>
            <w:gridCol w:w="1413"/>
            <w:gridCol w:w="5953"/>
            <w:gridCol w:w="1695"/>
          </w:tblGrid>
        </w:tblGridChange>
      </w:tblGrid>
      <w:tr w:rsidR="006134CC" w:rsidTr="00541DC5">
        <w:trPr>
          <w:ins w:id="944" w:author="ANDRE sILVA" w:date="2018-11-24T12:34:00Z"/>
        </w:trPr>
        <w:tc>
          <w:tcPr>
            <w:tcW w:w="1413" w:type="dxa"/>
          </w:tcPr>
          <w:p w:rsidR="006134CC" w:rsidRDefault="006134CC" w:rsidP="00541DC5">
            <w:pPr>
              <w:jc w:val="both"/>
              <w:rPr>
                <w:ins w:id="945" w:author="ANDRE sILVA" w:date="2018-11-24T12:34:00Z"/>
                <w:rFonts w:hint="eastAsia"/>
              </w:rPr>
            </w:pPr>
          </w:p>
        </w:tc>
        <w:tc>
          <w:tcPr>
            <w:tcW w:w="5953" w:type="dxa"/>
          </w:tcPr>
          <w:p w:rsidR="006134CC" w:rsidRPr="00E41967" w:rsidRDefault="006134CC" w:rsidP="00E41967">
            <w:pPr>
              <w:jc w:val="both"/>
              <w:rPr>
                <w:ins w:id="946" w:author="ANDRE sILVA" w:date="2018-11-24T12:41:00Z"/>
              </w:rPr>
            </w:pPr>
            <m:oMathPara>
              <m:oMath>
                <m:r>
                  <w:ins w:id="947" w:author="ANDRE sILVA" w:date="2018-11-24T12:34:00Z">
                    <w:rPr>
                      <w:rFonts w:ascii="Cambria Math" w:hAnsi="Cambria Math"/>
                    </w:rPr>
                    <m:t>e</m:t>
                  </w:ins>
                </m:r>
                <m:r>
                  <w:ins w:id="948" w:author="ANDRE sILVA" w:date="2018-11-24T12:34:00Z">
                    <w:rPr>
                      <w:rFonts w:ascii="Cambria Math" w:hAnsi="Cambria Math"/>
                    </w:rPr>
                    <m:t xml:space="preserve"> + td</m:t>
                  </w:ins>
                </m:r>
                <m:r>
                  <w:ins w:id="949" w:author="ANDRE sILVA" w:date="2018-11-24T12:34:00Z">
                    <w:rPr>
                      <w:rFonts w:ascii="Cambria Math" w:hAnsi="Cambria Math"/>
                    </w:rPr>
                    <m:t>=</m:t>
                  </w:ins>
                </m:r>
                <m:r>
                  <w:ins w:id="950" w:author="ANDRE sILVA" w:date="2018-11-24T12:34:00Z">
                    <w:rPr>
                      <w:rFonts w:ascii="Cambria Math" w:hAnsi="Cambria Math"/>
                    </w:rPr>
                    <m:t>a +</m:t>
                  </w:ins>
                </m:r>
                <m:r>
                  <w:ins w:id="951" w:author="ANDRE sILVA" w:date="2018-11-24T12:35:00Z">
                    <w:rPr>
                      <w:rFonts w:ascii="Cambria Math" w:hAnsi="Cambria Math"/>
                    </w:rPr>
                    <m:t>β</m:t>
                  </w:ins>
                </m:r>
                <m:d>
                  <m:dPr>
                    <m:ctrlPr>
                      <w:ins w:id="952" w:author="ANDRE sILVA" w:date="2018-11-24T12:34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953" w:author="ANDRE sILVA" w:date="2018-11-24T12:34:00Z">
                        <w:rPr>
                          <w:rFonts w:ascii="Cambria Math" w:hAnsi="Cambria Math"/>
                        </w:rPr>
                        <m:t>b-a</m:t>
                      </w:ins>
                    </m:r>
                  </m:e>
                </m:d>
                <m:r>
                  <w:ins w:id="954" w:author="ANDRE sILVA" w:date="2018-11-24T12:34:00Z">
                    <w:rPr>
                      <w:rFonts w:ascii="Cambria Math" w:hAnsi="Cambria Math"/>
                    </w:rPr>
                    <m:t>+</m:t>
                  </w:ins>
                </m:r>
                <m:r>
                  <w:ins w:id="955" w:author="ANDRE sILVA" w:date="2018-11-24T12:36:00Z">
                    <w:rPr>
                      <w:rFonts w:ascii="Cambria Math" w:hAnsi="Cambria Math"/>
                    </w:rPr>
                    <m:t>γ</m:t>
                  </w:ins>
                </m:r>
                <m:r>
                  <w:ins w:id="956" w:author="ANDRE sILVA" w:date="2018-11-24T12:34:00Z">
                    <w:rPr>
                      <w:rFonts w:ascii="Cambria Math" w:hAnsi="Cambria Math"/>
                    </w:rPr>
                    <m:t>(c -a)</m:t>
                  </w:ins>
                </m:r>
              </m:oMath>
            </m:oMathPara>
          </w:p>
          <w:p w:rsidR="00F36077" w:rsidRPr="00541DC5" w:rsidRDefault="00F36077" w:rsidP="006134CC">
            <w:pPr>
              <w:jc w:val="both"/>
              <w:rPr>
                <w:ins w:id="957" w:author="ANDRE sILVA" w:date="2018-11-24T12:34:00Z"/>
                <w:rFonts w:hint="eastAsia"/>
              </w:rPr>
              <w:pPrChange w:id="958" w:author="ANDRE sILVA" w:date="2018-11-24T12:34:00Z">
                <w:pPr>
                  <w:jc w:val="both"/>
                </w:pPr>
              </w:pPrChange>
            </w:pPr>
          </w:p>
        </w:tc>
        <w:tc>
          <w:tcPr>
            <w:tcW w:w="1695" w:type="dxa"/>
          </w:tcPr>
          <w:p w:rsidR="006134CC" w:rsidRDefault="006134CC" w:rsidP="00541DC5">
            <w:pPr>
              <w:pStyle w:val="PargrafodaLista"/>
              <w:numPr>
                <w:ilvl w:val="0"/>
                <w:numId w:val="9"/>
              </w:numPr>
              <w:jc w:val="right"/>
              <w:rPr>
                <w:ins w:id="959" w:author="ANDRE sILVA" w:date="2018-11-24T12:34:00Z"/>
                <w:rFonts w:hint="eastAsia"/>
              </w:rPr>
            </w:pPr>
          </w:p>
        </w:tc>
      </w:tr>
    </w:tbl>
    <w:p w:rsidR="00BD02AA" w:rsidRDefault="00F36077" w:rsidP="00BD02AA">
      <w:pPr>
        <w:ind w:firstLine="360"/>
        <w:jc w:val="both"/>
        <w:rPr>
          <w:ins w:id="960" w:author="ANDRE sILVA" w:date="2018-11-24T12:44:00Z"/>
        </w:rPr>
        <w:pPrChange w:id="961" w:author="ANDRE sILVA" w:date="2018-11-24T12:44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  <w:ins w:id="962" w:author="ANDRE sILVA" w:date="2018-11-24T12:41:00Z">
        <w:r>
          <w:t xml:space="preserve">Para um raio </w:t>
        </w:r>
      </w:ins>
      <w:ins w:id="963" w:author="ANDRE sILVA" w:date="2018-11-24T12:42:00Z">
        <w:r>
          <w:t xml:space="preserve">atingir um ponto dentro </w:t>
        </w:r>
        <w:r w:rsidR="0002681B">
          <w:t xml:space="preserve">do triângulo é necessário que </w:t>
        </w:r>
      </w:ins>
      <w:ins w:id="964" w:author="ANDRE sILVA" w:date="2018-11-24T12:44:00Z">
        <w:r w:rsidR="00BD02AA">
          <w:t xml:space="preserve">as </w:t>
        </w:r>
      </w:ins>
      <w:ins w:id="965" w:author="ANDRE sILVA" w:date="2018-11-24T12:46:00Z">
        <w:r w:rsidR="00D45B52">
          <w:t>abaixo sejam v</w:t>
        </w:r>
      </w:ins>
      <w:ins w:id="966" w:author="ANDRE sILVA" w:date="2018-11-24T12:47:00Z">
        <w:r w:rsidR="00D45B52">
          <w:t xml:space="preserve">álidas as </w:t>
        </w:r>
      </w:ins>
      <w:ins w:id="967" w:author="ANDRE sILVA" w:date="2018-11-24T12:44:00Z">
        <w:r w:rsidR="00BD02AA">
          <w:t>condições:</w:t>
        </w:r>
        <w:bookmarkStart w:id="968" w:name="_GoBack"/>
        <w:bookmarkEnd w:id="968"/>
      </w:ins>
    </w:p>
    <w:p w:rsidR="00BD02AA" w:rsidRDefault="00BD02AA" w:rsidP="00BD02AA">
      <w:pPr>
        <w:ind w:firstLine="360"/>
        <w:jc w:val="both"/>
        <w:rPr>
          <w:ins w:id="969" w:author="ANDRE sILVA" w:date="2018-11-24T12:44:00Z"/>
        </w:rPr>
        <w:pPrChange w:id="970" w:author="ANDRE sILVA" w:date="2018-11-24T12:44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971" w:author="ANDRE sILVA" w:date="2018-11-24T12:46:00Z">
          <w:tblPr>
            <w:tblStyle w:val="Tabelacomgrade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413"/>
        <w:gridCol w:w="5953"/>
        <w:gridCol w:w="1695"/>
        <w:tblGridChange w:id="972">
          <w:tblGrid>
            <w:gridCol w:w="1413"/>
            <w:gridCol w:w="5953"/>
            <w:gridCol w:w="1695"/>
          </w:tblGrid>
        </w:tblGridChange>
      </w:tblGrid>
      <w:tr w:rsidR="00BD02AA" w:rsidTr="00D45B52">
        <w:trPr>
          <w:ins w:id="973" w:author="ANDRE sILVA" w:date="2018-11-24T12:44:00Z"/>
        </w:trPr>
        <w:tc>
          <w:tcPr>
            <w:tcW w:w="1413" w:type="dxa"/>
            <w:tcPrChange w:id="974" w:author="ANDRE sILVA" w:date="2018-11-24T12:46:00Z">
              <w:tcPr>
                <w:tcW w:w="1413" w:type="dxa"/>
              </w:tcPr>
            </w:tcPrChange>
          </w:tcPr>
          <w:p w:rsidR="00BD02AA" w:rsidRDefault="00BD02AA" w:rsidP="00541DC5">
            <w:pPr>
              <w:jc w:val="both"/>
              <w:rPr>
                <w:ins w:id="975" w:author="ANDRE sILVA" w:date="2018-11-24T12:45:00Z"/>
              </w:rPr>
            </w:pPr>
          </w:p>
          <w:p w:rsidR="00BD02AA" w:rsidRDefault="00BD02AA" w:rsidP="00541DC5">
            <w:pPr>
              <w:jc w:val="both"/>
              <w:rPr>
                <w:ins w:id="976" w:author="ANDRE sILVA" w:date="2018-11-24T12:44:00Z"/>
                <w:rFonts w:hint="eastAsia"/>
              </w:rPr>
            </w:pPr>
          </w:p>
        </w:tc>
        <w:tc>
          <w:tcPr>
            <w:tcW w:w="5953" w:type="dxa"/>
            <w:tcPrChange w:id="977" w:author="ANDRE sILVA" w:date="2018-11-24T12:46:00Z">
              <w:tcPr>
                <w:tcW w:w="5953" w:type="dxa"/>
              </w:tcPr>
            </w:tcPrChange>
          </w:tcPr>
          <w:p w:rsidR="00BD02AA" w:rsidRPr="00541DC5" w:rsidRDefault="00BD02AA" w:rsidP="00E41967">
            <w:pPr>
              <w:jc w:val="both"/>
              <w:rPr>
                <w:ins w:id="978" w:author="ANDRE sILVA" w:date="2018-11-24T12:44:00Z"/>
                <w:rFonts w:hint="eastAsia"/>
              </w:rPr>
            </w:pPr>
            <m:oMathPara>
              <m:oMath>
                <m:r>
                  <w:ins w:id="979" w:author="ANDRE sILVA" w:date="2018-11-24T12:44:00Z">
                    <w:rPr>
                      <w:rFonts w:ascii="Cambria Math" w:hAnsi="Cambria Math"/>
                    </w:rPr>
                    <m:t>β</m:t>
                  </w:ins>
                </m:r>
                <m:r>
                  <w:ins w:id="980" w:author="ANDRE sILVA" w:date="2018-11-24T12:44:00Z">
                    <w:rPr>
                      <w:rFonts w:ascii="Cambria Math" w:hAnsi="Cambria Math"/>
                    </w:rPr>
                    <m:t>&gt;0</m:t>
                  </w:ins>
                </m:r>
                <m:r>
                  <w:ins w:id="981" w:author="ANDRE sILVA" w:date="2018-11-24T12:45:00Z">
                    <w:rPr>
                      <w:rFonts w:ascii="Cambria Math" w:hAnsi="Cambria Math"/>
                    </w:rPr>
                    <m:t xml:space="preserve"> , </m:t>
                  </w:ins>
                </m:r>
                <m:r>
                  <w:ins w:id="982" w:author="ANDRE sILVA" w:date="2018-11-24T12:44:00Z">
                    <w:rPr>
                      <w:rFonts w:ascii="Cambria Math" w:hAnsi="Cambria Math"/>
                    </w:rPr>
                    <m:t>γ</m:t>
                  </w:ins>
                </m:r>
                <m:r>
                  <w:ins w:id="983" w:author="ANDRE sILVA" w:date="2018-11-24T12:45:00Z">
                    <w:rPr>
                      <w:rFonts w:ascii="Cambria Math" w:hAnsi="Cambria Math"/>
                    </w:rPr>
                    <m:t>&gt;0</m:t>
                  </w:ins>
                </m:r>
              </m:oMath>
            </m:oMathPara>
          </w:p>
        </w:tc>
        <w:tc>
          <w:tcPr>
            <w:tcW w:w="1695" w:type="dxa"/>
            <w:tcPrChange w:id="984" w:author="ANDRE sILVA" w:date="2018-11-24T12:46:00Z">
              <w:tcPr>
                <w:tcW w:w="1695" w:type="dxa"/>
              </w:tcPr>
            </w:tcPrChange>
          </w:tcPr>
          <w:p w:rsidR="00BD02AA" w:rsidRDefault="00BD02AA" w:rsidP="00541DC5">
            <w:pPr>
              <w:pStyle w:val="PargrafodaLista"/>
              <w:numPr>
                <w:ilvl w:val="0"/>
                <w:numId w:val="9"/>
              </w:numPr>
              <w:jc w:val="right"/>
              <w:rPr>
                <w:ins w:id="985" w:author="ANDRE sILVA" w:date="2018-11-24T12:44:00Z"/>
                <w:rFonts w:hint="eastAsia"/>
              </w:rPr>
            </w:pPr>
          </w:p>
        </w:tc>
      </w:tr>
      <w:tr w:rsidR="00BD02AA" w:rsidTr="00D45B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986" w:author="ANDRE sILVA" w:date="2018-11-24T12:46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987" w:author="ANDRE sILVA" w:date="2018-11-24T12:45:00Z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tcPrChange w:id="988" w:author="ANDRE sILVA" w:date="2018-11-24T12:46:00Z">
              <w:tcPr>
                <w:tcW w:w="1413" w:type="dxa"/>
              </w:tcPr>
            </w:tcPrChange>
          </w:tcPr>
          <w:p w:rsidR="00BD02AA" w:rsidRDefault="00BD02AA" w:rsidP="00541DC5">
            <w:pPr>
              <w:jc w:val="both"/>
              <w:rPr>
                <w:ins w:id="989" w:author="ANDRE sILVA" w:date="2018-11-24T12:45:00Z"/>
                <w:rFonts w:hint="eastAsia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tcPrChange w:id="990" w:author="ANDRE sILVA" w:date="2018-11-24T12:46:00Z">
              <w:tcPr>
                <w:tcW w:w="5953" w:type="dxa"/>
              </w:tcPr>
            </w:tcPrChange>
          </w:tcPr>
          <w:p w:rsidR="00BD02AA" w:rsidRPr="00541DC5" w:rsidRDefault="00882D4D" w:rsidP="00E41967">
            <w:pPr>
              <w:jc w:val="both"/>
              <w:rPr>
                <w:ins w:id="991" w:author="ANDRE sILVA" w:date="2018-11-24T12:45:00Z"/>
                <w:rFonts w:hint="eastAsia"/>
              </w:rPr>
            </w:pPr>
            <m:oMathPara>
              <m:oMath>
                <m:r>
                  <w:ins w:id="992" w:author="ANDRE sILVA" w:date="2018-11-24T12:46:00Z">
                    <w:rPr>
                      <w:rFonts w:ascii="Cambria Math" w:hAnsi="Cambria Math"/>
                    </w:rPr>
                    <m:t>β</m:t>
                  </w:ins>
                </m:r>
                <m:r>
                  <w:ins w:id="993" w:author="ANDRE sILVA" w:date="2018-11-24T12:46:00Z">
                    <w:rPr>
                      <w:rFonts w:ascii="Cambria Math" w:hAnsi="Cambria Math"/>
                    </w:rPr>
                    <m:t>+</m:t>
                  </w:ins>
                </m:r>
                <m:r>
                  <w:ins w:id="994" w:author="ANDRE sILVA" w:date="2018-11-24T12:45:00Z">
                    <w:rPr>
                      <w:rFonts w:ascii="Cambria Math" w:hAnsi="Cambria Math"/>
                    </w:rPr>
                    <m:t>γ</m:t>
                  </w:ins>
                </m:r>
                <m:r>
                  <w:ins w:id="995" w:author="ANDRE sILVA" w:date="2018-11-24T12:46:00Z">
                    <w:rPr>
                      <w:rFonts w:ascii="Cambria Math" w:hAnsi="Cambria Math"/>
                    </w:rPr>
                    <m:t>&lt;1</m:t>
                  </w:ins>
                </m:r>
              </m:oMath>
            </m:oMathPara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PrChange w:id="996" w:author="ANDRE sILVA" w:date="2018-11-24T12:46:00Z">
              <w:tcPr>
                <w:tcW w:w="1695" w:type="dxa"/>
              </w:tcPr>
            </w:tcPrChange>
          </w:tcPr>
          <w:p w:rsidR="00BD02AA" w:rsidRDefault="00BD02AA" w:rsidP="00541DC5">
            <w:pPr>
              <w:pStyle w:val="PargrafodaLista"/>
              <w:numPr>
                <w:ilvl w:val="0"/>
                <w:numId w:val="9"/>
              </w:numPr>
              <w:jc w:val="right"/>
              <w:rPr>
                <w:ins w:id="997" w:author="ANDRE sILVA" w:date="2018-11-24T12:45:00Z"/>
                <w:rFonts w:hint="eastAsia"/>
              </w:rPr>
            </w:pPr>
          </w:p>
        </w:tc>
      </w:tr>
    </w:tbl>
    <w:p w:rsidR="00BD02AA" w:rsidRDefault="00BD02AA" w:rsidP="00BD02AA">
      <w:pPr>
        <w:ind w:firstLine="360"/>
        <w:jc w:val="both"/>
        <w:rPr>
          <w:ins w:id="998" w:author="ANDRE sILVA" w:date="2018-11-24T12:44:00Z"/>
        </w:rPr>
        <w:pPrChange w:id="999" w:author="ANDRE sILVA" w:date="2018-11-24T12:44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</w:p>
    <w:p w:rsidR="009615D3" w:rsidRDefault="009615D3" w:rsidP="00BD02AA">
      <w:pPr>
        <w:ind w:firstLine="360"/>
        <w:jc w:val="both"/>
        <w:rPr>
          <w:ins w:id="1000" w:author="ANDRE sILVA" w:date="2018-11-24T12:53:00Z"/>
        </w:rPr>
        <w:pPrChange w:id="1001" w:author="ANDRE sILVA" w:date="2018-11-24T12:44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  <w:ins w:id="1002" w:author="ANDRE sILVA" w:date="2018-11-24T12:48:00Z">
        <w:r>
          <w:t xml:space="preserve">Como </w:t>
        </w: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  <w:rPrChange w:id="1003" w:author="ANDRE sILVA" w:date="2018-11-24T12:48:00Z">
                <w:rPr>
                  <w:rFonts w:ascii="Cambria Math" w:hAnsi="Cambria Math"/>
                </w:rPr>
              </w:rPrChange>
            </w:rPr>
            <m:t xml:space="preserve"> , d</m:t>
          </m:r>
        </m:oMath>
      </w:ins>
      <m:oMath>
        <m:r>
          <w:ins w:id="1004" w:author="ANDRE sILVA" w:date="2018-11-24T12:53:00Z">
            <w:rPr>
              <w:rFonts w:ascii="Cambria Math" w:hAnsi="Cambria Math"/>
            </w:rPr>
            <m:t>,</m:t>
          </w:ins>
        </m:r>
        <m:r>
          <w:ins w:id="1005" w:author="ANDRE sILVA" w:date="2018-11-24T12:48:00Z">
            <w:rPr>
              <w:rFonts w:ascii="Cambria Math" w:hAnsi="Cambria Math"/>
            </w:rPr>
            <m:t xml:space="preserve"> </m:t>
          </w:ins>
        </m:r>
        <m:r>
          <w:ins w:id="1006" w:author="ANDRE sILVA" w:date="2018-11-24T12:48:00Z">
            <w:rPr>
              <w:rFonts w:ascii="Cambria Math" w:hAnsi="Cambria Math"/>
              <w:rPrChange w:id="1007" w:author="ANDRE sILVA" w:date="2018-11-24T12:48:00Z">
                <w:rPr>
                  <w:rFonts w:ascii="Cambria Math" w:hAnsi="Cambria Math"/>
                </w:rPr>
              </w:rPrChange>
            </w:rPr>
            <m:t>a,b,c</m:t>
          </w:ins>
        </m:r>
      </m:oMath>
      <w:ins w:id="1008" w:author="ANDRE sILVA" w:date="2018-11-24T12:48:00Z">
        <w:r>
          <w:t xml:space="preserve"> são coordenadas podemos reescreve</w:t>
        </w:r>
      </w:ins>
      <w:ins w:id="1009" w:author="ANDRE sILVA" w:date="2018-11-24T12:49:00Z">
        <w:r>
          <w:t>r vetorialmente a equação 20 obtendo</w:t>
        </w:r>
      </w:ins>
      <w:ins w:id="1010" w:author="ANDRE sILVA" w:date="2018-11-24T12:50:00Z">
        <w:r w:rsidR="00017BAE">
          <w:t xml:space="preserve"> as equações</w:t>
        </w:r>
      </w:ins>
      <w:ins w:id="1011" w:author="ANDRE sILVA" w:date="2018-11-24T12:49:00Z">
        <w:r>
          <w:t>:</w:t>
        </w:r>
      </w:ins>
    </w:p>
    <w:p w:rsidR="00D172F3" w:rsidRDefault="00D172F3" w:rsidP="00BD02AA">
      <w:pPr>
        <w:ind w:firstLine="360"/>
        <w:jc w:val="both"/>
        <w:rPr>
          <w:ins w:id="1012" w:author="ANDRE sILVA" w:date="2018-11-24T12:53:00Z"/>
        </w:rPr>
        <w:pPrChange w:id="1013" w:author="ANDRE sILVA" w:date="2018-11-24T12:44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1014" w:author="ANDRE sILVA" w:date="2018-11-24T12:58:00Z">
          <w:tblPr>
            <w:tblStyle w:val="Tabelacomgrade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413"/>
        <w:gridCol w:w="5953"/>
        <w:gridCol w:w="1695"/>
        <w:tblGridChange w:id="1015">
          <w:tblGrid>
            <w:gridCol w:w="1413"/>
            <w:gridCol w:w="5953"/>
            <w:gridCol w:w="1695"/>
          </w:tblGrid>
        </w:tblGridChange>
      </w:tblGrid>
      <w:tr w:rsidR="00D172F3" w:rsidTr="000230B6">
        <w:trPr>
          <w:ins w:id="1016" w:author="ANDRE sILVA" w:date="2018-11-24T12:54:00Z"/>
        </w:trPr>
        <w:tc>
          <w:tcPr>
            <w:tcW w:w="1413" w:type="dxa"/>
            <w:tcPrChange w:id="1017" w:author="ANDRE sILVA" w:date="2018-11-24T12:58:00Z">
              <w:tcPr>
                <w:tcW w:w="1413" w:type="dxa"/>
              </w:tcPr>
            </w:tcPrChange>
          </w:tcPr>
          <w:p w:rsidR="00D172F3" w:rsidRDefault="00D172F3" w:rsidP="00541DC5">
            <w:pPr>
              <w:jc w:val="both"/>
              <w:rPr>
                <w:ins w:id="1018" w:author="ANDRE sILVA" w:date="2018-11-24T12:54:00Z"/>
                <w:rFonts w:hint="eastAsia"/>
              </w:rPr>
            </w:pPr>
          </w:p>
        </w:tc>
        <w:tc>
          <w:tcPr>
            <w:tcW w:w="5953" w:type="dxa"/>
            <w:tcPrChange w:id="1019" w:author="ANDRE sILVA" w:date="2018-11-24T12:58:00Z">
              <w:tcPr>
                <w:tcW w:w="5953" w:type="dxa"/>
              </w:tcPr>
            </w:tcPrChange>
          </w:tcPr>
          <w:p w:rsidR="00B67726" w:rsidRPr="00541DC5" w:rsidRDefault="00B67726" w:rsidP="00B67726">
            <w:pPr>
              <w:jc w:val="both"/>
              <w:rPr>
                <w:ins w:id="1020" w:author="ANDRE sILVA" w:date="2018-11-24T12:56:00Z"/>
              </w:rPr>
            </w:pPr>
            <m:oMathPara>
              <m:oMath>
                <m:r>
                  <w:ins w:id="1021" w:author="ANDRE sILVA" w:date="2018-11-24T12:56:00Z">
                    <w:rPr>
                      <w:rFonts w:ascii="Cambria Math" w:hAnsi="Cambria Math"/>
                    </w:rPr>
                    <m:t>Xe</m:t>
                  </w:ins>
                </m:r>
                <m:r>
                  <w:ins w:id="1022" w:author="ANDRE sILVA" w:date="2018-11-24T12:56:00Z">
                    <w:rPr>
                      <w:rFonts w:ascii="Cambria Math" w:hAnsi="Cambria Math"/>
                    </w:rPr>
                    <m:t xml:space="preserve"> + t</m:t>
                  </w:ins>
                </m:r>
                <m:r>
                  <w:ins w:id="1023" w:author="ANDRE sILVA" w:date="2018-11-24T12:56:00Z">
                    <w:rPr>
                      <w:rFonts w:ascii="Cambria Math" w:hAnsi="Cambria Math"/>
                    </w:rPr>
                    <m:t>X</m:t>
                  </w:ins>
                </m:r>
                <m:r>
                  <w:ins w:id="1024" w:author="ANDRE sILVA" w:date="2018-11-24T12:56:00Z">
                    <w:rPr>
                      <w:rFonts w:ascii="Cambria Math" w:hAnsi="Cambria Math"/>
                    </w:rPr>
                    <m:t>d</m:t>
                  </w:ins>
                </m:r>
                <m:r>
                  <w:ins w:id="1025" w:author="ANDRE sILVA" w:date="2018-11-24T12:56:00Z">
                    <w:rPr>
                      <w:rFonts w:ascii="Cambria Math" w:hAnsi="Cambria Math"/>
                    </w:rPr>
                    <m:t>=Xa +β</m:t>
                  </w:ins>
                </m:r>
                <m:d>
                  <m:dPr>
                    <m:ctrlPr>
                      <w:ins w:id="1026" w:author="ANDRE sILVA" w:date="2018-11-24T12:56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1027" w:author="ANDRE sILVA" w:date="2018-11-24T12:56:00Z">
                        <w:rPr>
                          <w:rFonts w:ascii="Cambria Math" w:hAnsi="Cambria Math"/>
                        </w:rPr>
                        <m:t>Xb-Xa</m:t>
                      </w:ins>
                    </m:r>
                  </m:e>
                </m:d>
                <m:r>
                  <w:ins w:id="1028" w:author="ANDRE sILVA" w:date="2018-11-24T12:56:00Z">
                    <w:rPr>
                      <w:rFonts w:ascii="Cambria Math" w:hAnsi="Cambria Math"/>
                    </w:rPr>
                    <m:t>+γ</m:t>
                  </w:ins>
                </m:r>
                <m:d>
                  <m:dPr>
                    <m:ctrlPr>
                      <w:ins w:id="1029" w:author="ANDRE sILVA" w:date="2018-11-24T12:56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1030" w:author="ANDRE sILVA" w:date="2018-11-24T12:56:00Z">
                        <w:rPr>
                          <w:rFonts w:ascii="Cambria Math" w:hAnsi="Cambria Math"/>
                        </w:rPr>
                        <m:t>Xc -Xa</m:t>
                      </w:ins>
                    </m:r>
                  </m:e>
                </m:d>
              </m:oMath>
            </m:oMathPara>
          </w:p>
          <w:p w:rsidR="00B67726" w:rsidRPr="00541DC5" w:rsidRDefault="00B67726" w:rsidP="00B67726">
            <w:pPr>
              <w:jc w:val="both"/>
              <w:rPr>
                <w:ins w:id="1031" w:author="ANDRE sILVA" w:date="2018-11-24T12:56:00Z"/>
              </w:rPr>
            </w:pPr>
            <m:oMathPara>
              <m:oMath>
                <m:r>
                  <w:ins w:id="1032" w:author="ANDRE sILVA" w:date="2018-11-24T12:56:00Z">
                    <w:rPr>
                      <w:rFonts w:ascii="Cambria Math" w:hAnsi="Cambria Math"/>
                    </w:rPr>
                    <m:t>Y</m:t>
                  </w:ins>
                </m:r>
                <m:r>
                  <w:ins w:id="1033" w:author="ANDRE sILVA" w:date="2018-11-24T12:56:00Z">
                    <w:rPr>
                      <w:rFonts w:ascii="Cambria Math" w:hAnsi="Cambria Math"/>
                    </w:rPr>
                    <m:t>e</m:t>
                  </w:ins>
                </m:r>
                <m:r>
                  <w:ins w:id="1034" w:author="ANDRE sILVA" w:date="2018-11-24T12:56:00Z">
                    <w:rPr>
                      <w:rFonts w:ascii="Cambria Math" w:hAnsi="Cambria Math"/>
                    </w:rPr>
                    <m:t xml:space="preserve"> + t</m:t>
                  </w:ins>
                </m:r>
                <m:r>
                  <w:ins w:id="1035" w:author="ANDRE sILVA" w:date="2018-11-24T12:56:00Z">
                    <w:rPr>
                      <w:rFonts w:ascii="Cambria Math" w:hAnsi="Cambria Math"/>
                    </w:rPr>
                    <m:t>Y</m:t>
                  </w:ins>
                </m:r>
                <m:r>
                  <w:ins w:id="1036" w:author="ANDRE sILVA" w:date="2018-11-24T12:56:00Z">
                    <w:rPr>
                      <w:rFonts w:ascii="Cambria Math" w:hAnsi="Cambria Math"/>
                    </w:rPr>
                    <m:t>d</m:t>
                  </w:ins>
                </m:r>
                <m:r>
                  <w:ins w:id="1037" w:author="ANDRE sILVA" w:date="2018-11-24T12:56:00Z">
                    <w:rPr>
                      <w:rFonts w:ascii="Cambria Math" w:hAnsi="Cambria Math"/>
                    </w:rPr>
                    <m:t>=Ya +β</m:t>
                  </w:ins>
                </m:r>
                <m:d>
                  <m:dPr>
                    <m:ctrlPr>
                      <w:ins w:id="1038" w:author="ANDRE sILVA" w:date="2018-11-24T12:56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1039" w:author="ANDRE sILVA" w:date="2018-11-24T12:56:00Z">
                        <w:rPr>
                          <w:rFonts w:ascii="Cambria Math" w:hAnsi="Cambria Math"/>
                        </w:rPr>
                        <m:t>Y</m:t>
                      </w:ins>
                    </m:r>
                    <m:r>
                      <w:ins w:id="1040" w:author="ANDRE sILVA" w:date="2018-11-24T12:56:00Z">
                        <w:rPr>
                          <w:rFonts w:ascii="Cambria Math" w:hAnsi="Cambria Math"/>
                        </w:rPr>
                        <m:t>b-</m:t>
                      </w:ins>
                    </m:r>
                    <m:r>
                      <w:ins w:id="1041" w:author="ANDRE sILVA" w:date="2018-11-24T12:56:00Z">
                        <w:rPr>
                          <w:rFonts w:ascii="Cambria Math" w:hAnsi="Cambria Math"/>
                        </w:rPr>
                        <m:t>Y</m:t>
                      </w:ins>
                    </m:r>
                    <m:r>
                      <w:ins w:id="1042" w:author="ANDRE sILVA" w:date="2018-11-24T12:56:00Z">
                        <w:rPr>
                          <w:rFonts w:ascii="Cambria Math" w:hAnsi="Cambria Math"/>
                        </w:rPr>
                        <m:t>a</m:t>
                      </w:ins>
                    </m:r>
                  </m:e>
                </m:d>
                <m:r>
                  <w:ins w:id="1043" w:author="ANDRE sILVA" w:date="2018-11-24T12:56:00Z">
                    <w:rPr>
                      <w:rFonts w:ascii="Cambria Math" w:hAnsi="Cambria Math"/>
                    </w:rPr>
                    <m:t>+γ</m:t>
                  </w:ins>
                </m:r>
                <m:d>
                  <m:dPr>
                    <m:ctrlPr>
                      <w:ins w:id="1044" w:author="ANDRE sILVA" w:date="2018-11-24T12:56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1045" w:author="ANDRE sILVA" w:date="2018-11-24T12:56:00Z">
                        <w:rPr>
                          <w:rFonts w:ascii="Cambria Math" w:hAnsi="Cambria Math"/>
                        </w:rPr>
                        <m:t>Y</m:t>
                      </w:ins>
                    </m:r>
                    <m:r>
                      <w:ins w:id="1046" w:author="ANDRE sILVA" w:date="2018-11-24T12:56:00Z">
                        <w:rPr>
                          <w:rFonts w:ascii="Cambria Math" w:hAnsi="Cambria Math"/>
                        </w:rPr>
                        <m:t>c -</m:t>
                      </w:ins>
                    </m:r>
                    <m:r>
                      <w:ins w:id="1047" w:author="ANDRE sILVA" w:date="2018-11-24T12:56:00Z">
                        <w:rPr>
                          <w:rFonts w:ascii="Cambria Math" w:hAnsi="Cambria Math"/>
                        </w:rPr>
                        <m:t>Y</m:t>
                      </w:ins>
                    </m:r>
                    <m:r>
                      <w:ins w:id="1048" w:author="ANDRE sILVA" w:date="2018-11-24T12:56:00Z">
                        <w:rPr>
                          <w:rFonts w:ascii="Cambria Math" w:hAnsi="Cambria Math"/>
                        </w:rPr>
                        <m:t>a</m:t>
                      </w:ins>
                    </m:r>
                  </m:e>
                </m:d>
              </m:oMath>
            </m:oMathPara>
          </w:p>
          <w:p w:rsidR="00D172F3" w:rsidRPr="00541DC5" w:rsidRDefault="00B67726" w:rsidP="00E41967">
            <w:pPr>
              <w:jc w:val="both"/>
              <w:rPr>
                <w:ins w:id="1049" w:author="ANDRE sILVA" w:date="2018-11-24T12:54:00Z"/>
                <w:rFonts w:hint="eastAsia"/>
              </w:rPr>
            </w:pPr>
            <m:oMathPara>
              <m:oMath>
                <m:r>
                  <w:ins w:id="1050" w:author="ANDRE sILVA" w:date="2018-11-24T12:56:00Z">
                    <w:rPr>
                      <w:rFonts w:ascii="Cambria Math" w:hAnsi="Cambria Math"/>
                    </w:rPr>
                    <m:t>Z</m:t>
                  </w:ins>
                </m:r>
                <m:r>
                  <w:ins w:id="1051" w:author="ANDRE sILVA" w:date="2018-11-24T12:56:00Z">
                    <w:rPr>
                      <w:rFonts w:ascii="Cambria Math" w:hAnsi="Cambria Math"/>
                    </w:rPr>
                    <m:t>e</m:t>
                  </w:ins>
                </m:r>
                <m:r>
                  <w:ins w:id="1052" w:author="ANDRE sILVA" w:date="2018-11-24T12:56:00Z">
                    <w:rPr>
                      <w:rFonts w:ascii="Cambria Math" w:hAnsi="Cambria Math"/>
                    </w:rPr>
                    <m:t xml:space="preserve"> + t</m:t>
                  </w:ins>
                </m:r>
                <m:r>
                  <w:ins w:id="1053" w:author="ANDRE sILVA" w:date="2018-11-24T12:56:00Z">
                    <w:rPr>
                      <w:rFonts w:ascii="Cambria Math" w:hAnsi="Cambria Math"/>
                    </w:rPr>
                    <m:t>Z</m:t>
                  </w:ins>
                </m:r>
                <m:r>
                  <w:ins w:id="1054" w:author="ANDRE sILVA" w:date="2018-11-24T12:56:00Z">
                    <w:rPr>
                      <w:rFonts w:ascii="Cambria Math" w:hAnsi="Cambria Math"/>
                    </w:rPr>
                    <m:t>d</m:t>
                  </w:ins>
                </m:r>
                <m:r>
                  <w:ins w:id="1055" w:author="ANDRE sILVA" w:date="2018-11-24T12:56:00Z">
                    <w:rPr>
                      <w:rFonts w:ascii="Cambria Math" w:hAnsi="Cambria Math"/>
                    </w:rPr>
                    <m:t>=</m:t>
                  </w:ins>
                </m:r>
                <m:r>
                  <w:ins w:id="1056" w:author="ANDRE sILVA" w:date="2018-11-24T12:56:00Z">
                    <w:rPr>
                      <w:rFonts w:ascii="Cambria Math" w:hAnsi="Cambria Math"/>
                    </w:rPr>
                    <m:t>Z</m:t>
                  </w:ins>
                </m:r>
                <m:r>
                  <w:ins w:id="1057" w:author="ANDRE sILVA" w:date="2018-11-24T12:56:00Z">
                    <w:rPr>
                      <w:rFonts w:ascii="Cambria Math" w:hAnsi="Cambria Math"/>
                    </w:rPr>
                    <m:t>a +β</m:t>
                  </w:ins>
                </m:r>
                <m:d>
                  <m:dPr>
                    <m:ctrlPr>
                      <w:ins w:id="1058" w:author="ANDRE sILVA" w:date="2018-11-24T12:56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1059" w:author="ANDRE sILVA" w:date="2018-11-24T12:56:00Z">
                        <w:rPr>
                          <w:rFonts w:ascii="Cambria Math" w:hAnsi="Cambria Math"/>
                        </w:rPr>
                        <m:t>Z</m:t>
                      </w:ins>
                    </m:r>
                    <m:r>
                      <w:ins w:id="1060" w:author="ANDRE sILVA" w:date="2018-11-24T12:56:00Z">
                        <w:rPr>
                          <w:rFonts w:ascii="Cambria Math" w:hAnsi="Cambria Math"/>
                        </w:rPr>
                        <m:t>b-</m:t>
                      </w:ins>
                    </m:r>
                    <m:r>
                      <w:ins w:id="1061" w:author="ANDRE sILVA" w:date="2018-11-24T12:56:00Z">
                        <w:rPr>
                          <w:rFonts w:ascii="Cambria Math" w:hAnsi="Cambria Math"/>
                        </w:rPr>
                        <m:t>Z</m:t>
                      </w:ins>
                    </m:r>
                    <m:r>
                      <w:ins w:id="1062" w:author="ANDRE sILVA" w:date="2018-11-24T12:56:00Z">
                        <w:rPr>
                          <w:rFonts w:ascii="Cambria Math" w:hAnsi="Cambria Math"/>
                        </w:rPr>
                        <m:t>a</m:t>
                      </w:ins>
                    </m:r>
                  </m:e>
                </m:d>
                <m:r>
                  <w:ins w:id="1063" w:author="ANDRE sILVA" w:date="2018-11-24T12:56:00Z">
                    <w:rPr>
                      <w:rFonts w:ascii="Cambria Math" w:hAnsi="Cambria Math"/>
                    </w:rPr>
                    <m:t>+γ</m:t>
                  </w:ins>
                </m:r>
                <m:d>
                  <m:dPr>
                    <m:ctrlPr>
                      <w:ins w:id="1064" w:author="ANDRE sILVA" w:date="2018-11-24T12:56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1065" w:author="ANDRE sILVA" w:date="2018-11-24T12:56:00Z">
                        <w:rPr>
                          <w:rFonts w:ascii="Cambria Math" w:hAnsi="Cambria Math"/>
                        </w:rPr>
                        <m:t>Z</m:t>
                      </w:ins>
                    </m:r>
                    <m:r>
                      <w:ins w:id="1066" w:author="ANDRE sILVA" w:date="2018-11-24T12:56:00Z">
                        <w:rPr>
                          <w:rFonts w:ascii="Cambria Math" w:hAnsi="Cambria Math"/>
                        </w:rPr>
                        <m:t>c -</m:t>
                      </w:ins>
                    </m:r>
                    <m:r>
                      <w:ins w:id="1067" w:author="ANDRE sILVA" w:date="2018-11-24T12:56:00Z">
                        <w:rPr>
                          <w:rFonts w:ascii="Cambria Math" w:hAnsi="Cambria Math"/>
                        </w:rPr>
                        <m:t>Z</m:t>
                      </w:ins>
                    </m:r>
                    <m:r>
                      <w:ins w:id="1068" w:author="ANDRE sILVA" w:date="2018-11-24T12:56:00Z">
                        <w:rPr>
                          <w:rFonts w:ascii="Cambria Math" w:hAnsi="Cambria Math"/>
                        </w:rPr>
                        <m:t>a</m:t>
                      </w:ins>
                    </m:r>
                  </m:e>
                </m:d>
              </m:oMath>
            </m:oMathPara>
          </w:p>
        </w:tc>
        <w:tc>
          <w:tcPr>
            <w:tcW w:w="1695" w:type="dxa"/>
            <w:vAlign w:val="center"/>
            <w:tcPrChange w:id="1069" w:author="ANDRE sILVA" w:date="2018-11-24T12:58:00Z">
              <w:tcPr>
                <w:tcW w:w="1695" w:type="dxa"/>
              </w:tcPr>
            </w:tcPrChange>
          </w:tcPr>
          <w:p w:rsidR="00D172F3" w:rsidRDefault="00D172F3" w:rsidP="000230B6">
            <w:pPr>
              <w:pStyle w:val="PargrafodaLista"/>
              <w:numPr>
                <w:ilvl w:val="0"/>
                <w:numId w:val="9"/>
              </w:numPr>
              <w:jc w:val="center"/>
              <w:rPr>
                <w:ins w:id="1070" w:author="ANDRE sILVA" w:date="2018-11-24T12:54:00Z"/>
                <w:rFonts w:hint="eastAsia"/>
              </w:rPr>
              <w:pPrChange w:id="1071" w:author="ANDRE sILVA" w:date="2018-11-24T12:57:00Z">
                <w:pPr>
                  <w:pStyle w:val="PargrafodaLista"/>
                  <w:numPr>
                    <w:numId w:val="9"/>
                  </w:numPr>
                  <w:ind w:left="360" w:hanging="360"/>
                  <w:jc w:val="right"/>
                </w:pPr>
              </w:pPrChange>
            </w:pPr>
          </w:p>
        </w:tc>
      </w:tr>
    </w:tbl>
    <w:p w:rsidR="00BD602A" w:rsidRDefault="00BD602A" w:rsidP="00BD02AA">
      <w:pPr>
        <w:ind w:firstLine="360"/>
        <w:jc w:val="both"/>
        <w:rPr>
          <w:ins w:id="1072" w:author="ANDRE sILVA" w:date="2018-11-24T12:51:00Z"/>
        </w:rPr>
        <w:pPrChange w:id="1073" w:author="ANDRE sILVA" w:date="2018-11-24T12:44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</w:p>
    <w:p w:rsidR="00B052ED" w:rsidRDefault="00132D89" w:rsidP="00BD02AA">
      <w:pPr>
        <w:ind w:firstLine="360"/>
        <w:jc w:val="both"/>
        <w:rPr>
          <w:ins w:id="1074" w:author="ANDRE sILVA" w:date="2018-11-24T13:08:00Z"/>
        </w:rPr>
        <w:pPrChange w:id="1075" w:author="ANDRE sILVA" w:date="2018-11-24T12:44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  <w:ins w:id="1076" w:author="ANDRE sILVA" w:date="2018-11-24T12:58:00Z">
        <w:r>
          <w:rPr>
            <w:rFonts w:hint="eastAsia"/>
          </w:rPr>
          <w:t xml:space="preserve">E por </w:t>
        </w:r>
      </w:ins>
      <w:ins w:id="1077" w:author="ANDRE sILVA" w:date="2018-11-24T13:02:00Z">
        <w:r w:rsidR="00895E80">
          <w:t xml:space="preserve">fim </w:t>
        </w:r>
      </w:ins>
      <w:ins w:id="1078" w:author="ANDRE sILVA" w:date="2018-11-24T12:58:00Z">
        <w:r>
          <w:rPr>
            <w:rFonts w:hint="eastAsia"/>
          </w:rPr>
          <w:t>escrever o conjunto de equaç</w:t>
        </w:r>
        <w:r>
          <w:t>ão 23 como um sistema linear</w:t>
        </w:r>
      </w:ins>
      <w:ins w:id="1079" w:author="ANDRE sILVA" w:date="2018-11-24T13:28:00Z">
        <w:r w:rsidR="002F2952">
          <w:t xml:space="preserve"> obtendo</w:t>
        </w:r>
      </w:ins>
      <w:ins w:id="1080" w:author="ANDRE sILVA" w:date="2018-11-24T13:02:00Z">
        <w:r w:rsidR="00895E80">
          <w:t>:</w:t>
        </w:r>
      </w:ins>
    </w:p>
    <w:p w:rsidR="0099046B" w:rsidRDefault="0099046B" w:rsidP="00BD02AA">
      <w:pPr>
        <w:ind w:firstLine="360"/>
        <w:jc w:val="both"/>
        <w:rPr>
          <w:ins w:id="1081" w:author="ANDRE sILVA" w:date="2018-11-24T13:08:00Z"/>
        </w:rPr>
        <w:pPrChange w:id="1082" w:author="ANDRE sILVA" w:date="2018-11-24T12:44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1083" w:author="ANDRE sILVA" w:date="2018-11-24T13:14:00Z">
          <w:tblPr>
            <w:tblStyle w:val="Tabelacomgrade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413"/>
        <w:gridCol w:w="5953"/>
        <w:gridCol w:w="1695"/>
        <w:tblGridChange w:id="1084">
          <w:tblGrid>
            <w:gridCol w:w="1413"/>
            <w:gridCol w:w="5953"/>
            <w:gridCol w:w="1695"/>
          </w:tblGrid>
        </w:tblGridChange>
      </w:tblGrid>
      <w:tr w:rsidR="0099046B" w:rsidTr="00530C60">
        <w:trPr>
          <w:ins w:id="1085" w:author="ANDRE sILVA" w:date="2018-11-24T13:08:00Z"/>
        </w:trPr>
        <w:tc>
          <w:tcPr>
            <w:tcW w:w="1413" w:type="dxa"/>
            <w:vAlign w:val="center"/>
            <w:tcPrChange w:id="1086" w:author="ANDRE sILVA" w:date="2018-11-24T13:14:00Z">
              <w:tcPr>
                <w:tcW w:w="1413" w:type="dxa"/>
              </w:tcPr>
            </w:tcPrChange>
          </w:tcPr>
          <w:p w:rsidR="0099046B" w:rsidRDefault="0099046B" w:rsidP="00530C60">
            <w:pPr>
              <w:jc w:val="center"/>
              <w:rPr>
                <w:ins w:id="1087" w:author="ANDRE sILVA" w:date="2018-11-24T13:08:00Z"/>
                <w:rFonts w:hint="eastAsia"/>
              </w:rPr>
              <w:pPrChange w:id="1088" w:author="ANDRE sILVA" w:date="2018-11-24T13:14:00Z">
                <w:pPr>
                  <w:jc w:val="both"/>
                </w:pPr>
              </w:pPrChange>
            </w:pPr>
          </w:p>
        </w:tc>
        <w:tc>
          <w:tcPr>
            <w:tcW w:w="5953" w:type="dxa"/>
            <w:vAlign w:val="center"/>
            <w:tcPrChange w:id="1089" w:author="ANDRE sILVA" w:date="2018-11-24T13:14:00Z">
              <w:tcPr>
                <w:tcW w:w="5953" w:type="dxa"/>
              </w:tcPr>
            </w:tcPrChange>
          </w:tcPr>
          <w:p w:rsidR="0099046B" w:rsidRPr="00541DC5" w:rsidRDefault="006A6D5F" w:rsidP="00103618">
            <w:pPr>
              <w:jc w:val="center"/>
              <w:rPr>
                <w:ins w:id="1090" w:author="ANDRE sILVA" w:date="2018-11-24T13:08:00Z"/>
                <w:rFonts w:hint="eastAsia"/>
              </w:rPr>
              <w:pPrChange w:id="1091" w:author="ANDRE sILVA" w:date="2018-11-24T13:14:00Z">
                <w:pPr>
                  <w:jc w:val="both"/>
                </w:pPr>
              </w:pPrChange>
            </w:pPr>
            <m:oMathPara>
              <m:oMath>
                <m:d>
                  <m:dPr>
                    <m:begChr m:val="["/>
                    <m:endChr m:val="]"/>
                    <m:ctrlPr>
                      <w:ins w:id="1092" w:author="ANDRE sILVA" w:date="2018-11-24T13:11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ins w:id="1093" w:author="ANDRE sILVA" w:date="2018-11-24T13:11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mPr>
                      <m:mr>
                        <m:e>
                          <m:r>
                            <w:ins w:id="1094" w:author="ANDRE sILVA" w:date="2018-11-24T13:11:00Z">
                              <w:rPr>
                                <w:rFonts w:ascii="Cambria Math" w:hAnsi="Cambria Math"/>
                              </w:rPr>
                              <m:t>Xa-Xb</m:t>
                            </w:ins>
                          </m:r>
                        </m:e>
                        <m:e>
                          <m:r>
                            <w:ins w:id="1095" w:author="ANDRE sILVA" w:date="2018-11-24T13:11:00Z">
                              <w:rPr>
                                <w:rFonts w:ascii="Cambria Math" w:hAnsi="Cambria Math"/>
                              </w:rPr>
                              <m:t>Xa-Xc</m:t>
                            </w:ins>
                          </m:r>
                        </m:e>
                        <m:e>
                          <m:r>
                            <w:ins w:id="1096" w:author="ANDRE sILVA" w:date="2018-11-24T13:11:00Z">
                              <w:rPr>
                                <w:rFonts w:ascii="Cambria Math" w:hAnsi="Cambria Math"/>
                              </w:rPr>
                              <m:t>Xd</m:t>
                            </w:ins>
                          </m:r>
                        </m:e>
                      </m:mr>
                      <m:mr>
                        <m:e>
                          <m:r>
                            <w:ins w:id="1097" w:author="ANDRE sILVA" w:date="2018-11-24T13:11:00Z">
                              <w:rPr>
                                <w:rFonts w:ascii="Cambria Math" w:hAnsi="Cambria Math"/>
                              </w:rPr>
                              <m:t>Ya-Yb</m:t>
                            </w:ins>
                          </m:r>
                        </m:e>
                        <m:e>
                          <m:r>
                            <w:ins w:id="1098" w:author="ANDRE sILVA" w:date="2018-11-24T13:11:00Z">
                              <w:rPr>
                                <w:rFonts w:ascii="Cambria Math" w:hAnsi="Cambria Math"/>
                              </w:rPr>
                              <m:t>Ya-Yc</m:t>
                            </w:ins>
                          </m:r>
                        </m:e>
                        <m:e>
                          <m:r>
                            <w:ins w:id="1099" w:author="ANDRE sILVA" w:date="2018-11-24T13:11:00Z">
                              <w:rPr>
                                <w:rFonts w:ascii="Cambria Math" w:hAnsi="Cambria Math"/>
                              </w:rPr>
                              <m:t>Yd</m:t>
                            </w:ins>
                          </m:r>
                        </m:e>
                      </m:mr>
                      <m:mr>
                        <m:e>
                          <m:r>
                            <w:ins w:id="1100" w:author="ANDRE sILVA" w:date="2018-11-24T13:11:00Z">
                              <w:rPr>
                                <w:rFonts w:ascii="Cambria Math" w:hAnsi="Cambria Math"/>
                              </w:rPr>
                              <m:t>Za-Zb</m:t>
                            </w:ins>
                          </m:r>
                        </m:e>
                        <m:e>
                          <m:r>
                            <w:ins w:id="1101" w:author="ANDRE sILVA" w:date="2018-11-24T13:11:00Z">
                              <w:rPr>
                                <w:rFonts w:ascii="Cambria Math" w:hAnsi="Cambria Math"/>
                              </w:rPr>
                              <m:t>Za-Zc</m:t>
                            </w:ins>
                          </m:r>
                        </m:e>
                        <m:e>
                          <m:r>
                            <w:ins w:id="1102" w:author="ANDRE sILVA" w:date="2018-11-24T13:11:00Z">
                              <w:rPr>
                                <w:rFonts w:ascii="Cambria Math" w:hAnsi="Cambria Math"/>
                              </w:rPr>
                              <m:t>Zd</m:t>
                            </w:ins>
                          </m:r>
                        </m:e>
                      </m:mr>
                    </m:m>
                  </m:e>
                </m:d>
                <m:r>
                  <w:ins w:id="1103" w:author="ANDRE sILVA" w:date="2018-11-24T13:14:00Z">
                    <w:rPr>
                      <w:rFonts w:ascii="Cambria Math" w:hAnsi="Cambria Math"/>
                    </w:rPr>
                    <m:t xml:space="preserve"> </m:t>
                  </w:ins>
                </m:r>
                <m:d>
                  <m:dPr>
                    <m:begChr m:val="["/>
                    <m:endChr m:val="]"/>
                    <m:ctrlPr>
                      <w:ins w:id="1104" w:author="ANDRE sILVA" w:date="2018-11-24T13:11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eqArr>
                      <m:eqArrPr>
                        <m:ctrlPr>
                          <w:ins w:id="1105" w:author="ANDRE sILVA" w:date="2018-11-24T13:12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eqArrPr>
                      <m:e>
                        <m:r>
                          <w:ins w:id="1106" w:author="ANDRE sILVA" w:date="2018-11-24T13:12:00Z">
                            <w:rPr>
                              <w:rFonts w:ascii="Cambria Math" w:hAnsi="Cambria Math"/>
                            </w:rPr>
                            <m:t>β</m:t>
                          </w:ins>
                        </m:r>
                      </m:e>
                      <m:e>
                        <m:r>
                          <w:ins w:id="1107" w:author="ANDRE sILVA" w:date="2018-11-24T13:12:00Z">
                            <w:rPr>
                              <w:rFonts w:ascii="Cambria Math" w:hAnsi="Cambria Math"/>
                            </w:rPr>
                            <m:t>γ</m:t>
                          </w:ins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ins w:id="1108" w:author="ANDRE sILVA" w:date="2018-11-24T13:12:00Z">
                            <w:rPr>
                              <w:rFonts w:ascii="Cambria Math" w:eastAsia="Cambria Math" w:hAnsi="Cambria Math" w:cs="Cambria Math"/>
                            </w:rPr>
                            <m:t>t</m:t>
                          </w:ins>
                        </m:r>
                      </m:e>
                    </m:eqArr>
                  </m:e>
                </m:d>
                <m:r>
                  <w:ins w:id="1109" w:author="ANDRE sILVA" w:date="2018-11-24T13:14:00Z">
                    <w:rPr>
                      <w:rFonts w:ascii="Cambria Math" w:hAnsi="Cambria Math"/>
                    </w:rPr>
                    <m:t xml:space="preserve">= </m:t>
                  </w:ins>
                </m:r>
                <m:d>
                  <m:dPr>
                    <m:begChr m:val="["/>
                    <m:endChr m:val="]"/>
                    <m:ctrlPr>
                      <w:ins w:id="1110" w:author="ANDRE sILVA" w:date="2018-11-24T13:12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eqArr>
                      <m:eqArrPr>
                        <m:ctrlPr>
                          <w:ins w:id="1111" w:author="ANDRE sILVA" w:date="2018-11-24T13:12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eqArrPr>
                      <m:e>
                        <m:r>
                          <w:ins w:id="1112" w:author="ANDRE sILVA" w:date="2018-11-24T13:13:00Z">
                            <w:rPr>
                              <w:rFonts w:ascii="Cambria Math" w:hAnsi="Cambria Math"/>
                            </w:rPr>
                            <m:t>Xa-Xe</m:t>
                          </w:ins>
                        </m:r>
                      </m:e>
                      <m:e>
                        <m:r>
                          <w:ins w:id="1113" w:author="ANDRE sILVA" w:date="2018-11-24T13:13:00Z">
                            <w:rPr>
                              <w:rFonts w:ascii="Cambria Math" w:hAnsi="Cambria Math"/>
                            </w:rPr>
                            <m:t>Ya-Ye</m:t>
                          </w:ins>
                        </m:r>
                        <m:ctrlPr>
                          <w:ins w:id="1114" w:author="ANDRE sILVA" w:date="2018-11-24T13:12:00Z">
                            <w:rPr>
                              <w:rFonts w:ascii="Cambria Math" w:eastAsia="Cambria Math" w:hAnsi="Cambria Math" w:cs="Cambria Math"/>
                              <w:i/>
                            </w:rPr>
                          </w:ins>
                        </m:ctrlPr>
                      </m:e>
                      <m:e>
                        <m:r>
                          <w:ins w:id="1115" w:author="ANDRE sILVA" w:date="2018-11-24T13:13:00Z">
                            <w:rPr>
                              <w:rFonts w:ascii="Cambria Math" w:eastAsia="Cambria Math" w:hAnsi="Cambria Math" w:cs="Cambria Math"/>
                            </w:rPr>
                            <m:t>Za-Ze</m:t>
                          </w:ins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95" w:type="dxa"/>
            <w:vAlign w:val="center"/>
            <w:tcPrChange w:id="1116" w:author="ANDRE sILVA" w:date="2018-11-24T13:14:00Z">
              <w:tcPr>
                <w:tcW w:w="1695" w:type="dxa"/>
              </w:tcPr>
            </w:tcPrChange>
          </w:tcPr>
          <w:p w:rsidR="0099046B" w:rsidRDefault="0099046B" w:rsidP="00530C60">
            <w:pPr>
              <w:pStyle w:val="PargrafodaLista"/>
              <w:numPr>
                <w:ilvl w:val="0"/>
                <w:numId w:val="9"/>
              </w:numPr>
              <w:jc w:val="center"/>
              <w:rPr>
                <w:ins w:id="1117" w:author="ANDRE sILVA" w:date="2018-11-24T13:08:00Z"/>
                <w:rFonts w:hint="eastAsia"/>
              </w:rPr>
              <w:pPrChange w:id="1118" w:author="ANDRE sILVA" w:date="2018-11-24T13:14:00Z">
                <w:pPr>
                  <w:pStyle w:val="PargrafodaLista"/>
                  <w:numPr>
                    <w:numId w:val="9"/>
                  </w:numPr>
                  <w:ind w:left="360" w:hanging="360"/>
                  <w:jc w:val="right"/>
                </w:pPr>
              </w:pPrChange>
            </w:pPr>
          </w:p>
        </w:tc>
      </w:tr>
    </w:tbl>
    <w:p w:rsidR="0099046B" w:rsidRDefault="0099046B" w:rsidP="00BD02AA">
      <w:pPr>
        <w:ind w:firstLine="360"/>
        <w:jc w:val="both"/>
        <w:rPr>
          <w:ins w:id="1119" w:author="ANDRE sILVA" w:date="2018-11-24T13:08:00Z"/>
        </w:rPr>
        <w:pPrChange w:id="1120" w:author="ANDRE sILVA" w:date="2018-11-24T12:44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</w:p>
    <w:p w:rsidR="00F613D1" w:rsidRDefault="00415F41" w:rsidP="00BD02AA">
      <w:pPr>
        <w:ind w:firstLine="360"/>
        <w:jc w:val="both"/>
        <w:rPr>
          <w:ins w:id="1121" w:author="ANDRE sILVA" w:date="2018-11-24T13:47:00Z"/>
        </w:rPr>
        <w:pPrChange w:id="1122" w:author="ANDRE sILVA" w:date="2018-11-24T12:44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  <w:ins w:id="1123" w:author="ANDRE sILVA" w:date="2018-11-24T13:29:00Z">
        <w:r>
          <w:t xml:space="preserve">Podemos resolver facilmente o sistema linear 24 </w:t>
        </w:r>
      </w:ins>
      <w:ins w:id="1124" w:author="ANDRE sILVA" w:date="2018-11-24T13:35:00Z">
        <w:r w:rsidR="00336AFC">
          <w:t xml:space="preserve">e obter os valores de </w:t>
        </w:r>
      </w:ins>
      <m:oMath>
        <m:r>
          <w:ins w:id="1125" w:author="ANDRE sILVA" w:date="2018-11-24T13:36:00Z">
            <w:rPr>
              <w:rFonts w:ascii="Cambria Math" w:hAnsi="Cambria Math"/>
            </w:rPr>
            <m:t>β</m:t>
          </w:ins>
        </m:r>
        <m:r>
          <w:ins w:id="1126" w:author="ANDRE sILVA" w:date="2018-11-24T13:36:00Z">
            <w:rPr>
              <w:rFonts w:ascii="Cambria Math" w:hAnsi="Cambria Math"/>
            </w:rPr>
            <m:t>,</m:t>
          </w:ins>
        </m:r>
        <m:r>
          <w:ins w:id="1127" w:author="ANDRE sILVA" w:date="2018-11-24T13:36:00Z">
            <w:rPr>
              <w:rFonts w:ascii="Cambria Math" w:hAnsi="Cambria Math"/>
            </w:rPr>
            <m:t>γ</m:t>
          </w:ins>
        </m:r>
      </m:oMath>
      <w:ins w:id="1128" w:author="ANDRE sILVA" w:date="2018-11-24T13:36:00Z">
        <w:r w:rsidR="00FA01D6">
          <w:t xml:space="preserve"> e </w:t>
        </w:r>
        <m:oMath>
          <m:r>
            <w:rPr>
              <w:rFonts w:ascii="Cambria Math" w:eastAsia="Cambria Math" w:hAnsi="Cambria Math" w:cs="Cambria Math"/>
            </w:rPr>
            <m:t>t</m:t>
          </m:r>
        </m:oMath>
      </w:ins>
      <w:ins w:id="1129" w:author="ANDRE sILVA" w:date="2018-11-24T13:35:00Z">
        <w:r w:rsidR="001136C5">
          <w:t xml:space="preserve"> </w:t>
        </w:r>
      </w:ins>
      <w:ins w:id="1130" w:author="ANDRE sILVA" w:date="2018-11-24T13:30:00Z">
        <w:r w:rsidR="00975040">
          <w:t xml:space="preserve">aplicando a Regra de </w:t>
        </w:r>
      </w:ins>
      <w:ins w:id="1131" w:author="ANDRE sILVA" w:date="2018-11-24T13:37:00Z">
        <w:r w:rsidR="00FA01D6">
          <w:t>Kramer</w:t>
        </w:r>
      </w:ins>
      <w:ins w:id="1132" w:author="ANDRE sILVA" w:date="2018-11-24T13:33:00Z">
        <w:r w:rsidR="00E2313F">
          <w:t xml:space="preserve"> ,como é um método </w:t>
        </w:r>
      </w:ins>
      <w:ins w:id="1133" w:author="ANDRE sILVA" w:date="2018-11-24T13:34:00Z">
        <w:r w:rsidR="001136C5">
          <w:t xml:space="preserve">muito conhecido </w:t>
        </w:r>
      </w:ins>
      <w:ins w:id="1134" w:author="ANDRE sILVA" w:date="2018-11-24T13:44:00Z">
        <w:r w:rsidR="001307FC">
          <w:t>não se faz necess</w:t>
        </w:r>
        <w:r w:rsidR="008A3538">
          <w:t>ário detalh</w:t>
        </w:r>
      </w:ins>
      <w:ins w:id="1135" w:author="ANDRE sILVA" w:date="2018-11-24T13:47:00Z">
        <w:r w:rsidR="008A3538">
          <w:t>á</w:t>
        </w:r>
      </w:ins>
      <w:ins w:id="1136" w:author="ANDRE sILVA" w:date="2018-11-24T13:44:00Z">
        <w:r w:rsidR="001307FC">
          <w:t>-lo</w:t>
        </w:r>
      </w:ins>
      <w:ins w:id="1137" w:author="ANDRE sILVA" w:date="2018-11-24T13:37:00Z">
        <w:r w:rsidR="006F5F45">
          <w:t>.</w:t>
        </w:r>
      </w:ins>
    </w:p>
    <w:p w:rsidR="008A3538" w:rsidRDefault="008A3538" w:rsidP="00BD02AA">
      <w:pPr>
        <w:ind w:firstLine="360"/>
        <w:jc w:val="both"/>
        <w:rPr>
          <w:ins w:id="1138" w:author="ANDRE sILVA" w:date="2018-11-24T14:01:00Z"/>
        </w:rPr>
        <w:pPrChange w:id="1139" w:author="ANDRE sILVA" w:date="2018-11-24T12:44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  <w:ins w:id="1140" w:author="ANDRE sILVA" w:date="2018-11-24T13:47:00Z">
        <w:r>
          <w:t xml:space="preserve">Com o </w:t>
        </w:r>
      </w:ins>
      <w:ins w:id="1141" w:author="ANDRE sILVA" w:date="2018-11-24T13:48:00Z">
        <w:r>
          <w:t>auxílio</w:t>
        </w:r>
      </w:ins>
      <w:ins w:id="1142" w:author="ANDRE sILVA" w:date="2018-11-24T13:47:00Z">
        <w:r>
          <w:t xml:space="preserve"> do procedimen</w:t>
        </w:r>
      </w:ins>
      <w:ins w:id="1143" w:author="ANDRE sILVA" w:date="2018-11-24T13:48:00Z">
        <w:r>
          <w:t xml:space="preserve">to matemático acima </w:t>
        </w:r>
        <w:r w:rsidR="002C7C7D">
          <w:t xml:space="preserve">é possível chegar a um </w:t>
        </w:r>
      </w:ins>
      <w:ins w:id="1144" w:author="ANDRE sILVA" w:date="2018-11-24T13:57:00Z">
        <w:r w:rsidR="003A019F">
          <w:t xml:space="preserve">algoritmo </w:t>
        </w:r>
      </w:ins>
      <w:ins w:id="1145" w:author="ANDRE sILVA" w:date="2018-11-24T13:49:00Z">
        <w:r w:rsidR="002C7C7D">
          <w:t xml:space="preserve">que nos devolva se um dado raio </w:t>
        </w:r>
      </w:ins>
      <w:ins w:id="1146" w:author="ANDRE sILVA" w:date="2018-11-24T13:50:00Z">
        <w:r w:rsidR="0052035F">
          <w:t>toca a superfície de um triângulo</w:t>
        </w:r>
      </w:ins>
      <w:ins w:id="1147" w:author="ANDRE sILVA" w:date="2018-11-24T13:57:00Z">
        <w:r w:rsidR="008905FA">
          <w:t xml:space="preserve"> a saber:</w:t>
        </w:r>
      </w:ins>
    </w:p>
    <w:p w:rsidR="0021355F" w:rsidRDefault="0021355F" w:rsidP="0021355F">
      <w:pPr>
        <w:pStyle w:val="PargrafodaLista"/>
        <w:numPr>
          <w:ilvl w:val="0"/>
          <w:numId w:val="11"/>
        </w:numPr>
        <w:jc w:val="both"/>
        <w:rPr>
          <w:ins w:id="1148" w:author="ANDRE sILVA" w:date="2018-11-24T14:01:00Z"/>
        </w:rPr>
        <w:pPrChange w:id="1149" w:author="ANDRE sILVA" w:date="2018-11-24T14:01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  <w:ins w:id="1150" w:author="ANDRE sILVA" w:date="2018-11-24T14:01:00Z">
        <w:r>
          <w:t xml:space="preserve">Calcule </w:t>
        </w:r>
        <m:oMath>
          <m:r>
            <w:rPr>
              <w:rFonts w:ascii="Cambria Math" w:hAnsi="Cambria Math"/>
              <w:rPrChange w:id="1151" w:author="ANDRE sILVA" w:date="2018-11-24T14:02:00Z">
                <w:rPr>
                  <w:rFonts w:ascii="Cambria Math" w:hAnsi="Cambria Math"/>
                </w:rPr>
              </w:rPrChange>
            </w:rPr>
            <m:t>t</m:t>
          </m:r>
        </m:oMath>
        <w:r>
          <w:t>;</w:t>
        </w:r>
      </w:ins>
    </w:p>
    <w:p w:rsidR="002946C5" w:rsidRDefault="00925BD8" w:rsidP="004C2875">
      <w:pPr>
        <w:pStyle w:val="PargrafodaLista"/>
        <w:numPr>
          <w:ilvl w:val="0"/>
          <w:numId w:val="11"/>
        </w:numPr>
        <w:jc w:val="both"/>
        <w:rPr>
          <w:ins w:id="1152" w:author="ANDRE sILVA" w:date="2018-11-24T14:05:00Z"/>
        </w:rPr>
        <w:pPrChange w:id="1153" w:author="ANDRE sILVA" w:date="2018-11-24T14:01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  <w:ins w:id="1154" w:author="ANDRE sILVA" w:date="2018-11-24T14:01:00Z">
        <w:r>
          <w:t xml:space="preserve">Se </w:t>
        </w:r>
        <m:oMath>
          <m:r>
            <w:rPr>
              <w:rFonts w:ascii="Cambria Math" w:hAnsi="Cambria Math"/>
              <w:rPrChange w:id="1155" w:author="ANDRE sILVA" w:date="2018-11-24T14:05:00Z">
                <w:rPr>
                  <w:rFonts w:ascii="Cambria Math" w:hAnsi="Cambria Math"/>
                </w:rPr>
              </w:rPrChange>
            </w:rPr>
            <m:t>t &lt;  t0</m:t>
          </m:r>
        </m:oMath>
        <w:r>
          <w:t xml:space="preserve"> ou t</w:t>
        </w:r>
        <m:oMath>
          <m:r>
            <w:rPr>
              <w:rFonts w:ascii="Cambria Math" w:hAnsi="Cambria Math"/>
              <w:rPrChange w:id="1156" w:author="ANDRE sILVA" w:date="2018-11-24T14:05:00Z">
                <w:rPr>
                  <w:rFonts w:ascii="Cambria Math" w:hAnsi="Cambria Math"/>
                </w:rPr>
              </w:rPrChange>
            </w:rPr>
            <m:t xml:space="preserve"> &gt; </m:t>
          </m:r>
        </m:oMath>
      </w:ins>
      <m:oMath>
        <m:r>
          <w:ins w:id="1157" w:author="ANDRE sILVA" w:date="2018-11-24T14:02:00Z">
            <w:rPr>
              <w:rFonts w:ascii="Cambria Math" w:hAnsi="Cambria Math"/>
              <w:rPrChange w:id="1158" w:author="ANDRE sILVA" w:date="2018-11-24T14:05:00Z">
                <w:rPr>
                  <w:rFonts w:ascii="Cambria Math" w:hAnsi="Cambria Math"/>
                </w:rPr>
              </w:rPrChange>
            </w:rPr>
            <m:t>1</m:t>
          </w:ins>
        </m:r>
      </m:oMath>
      <w:ins w:id="1159" w:author="ANDRE sILVA" w:date="2018-11-24T14:02:00Z">
        <w:r w:rsidR="00CB436B">
          <w:t xml:space="preserve"> </w:t>
        </w:r>
      </w:ins>
      <w:ins w:id="1160" w:author="ANDRE sILVA" w:date="2018-11-24T14:05:00Z">
        <w:r w:rsidR="002946C5">
          <w:t>raio não toca o triangulo</w:t>
        </w:r>
      </w:ins>
      <w:ins w:id="1161" w:author="ANDRE sILVA" w:date="2018-11-24T14:07:00Z">
        <w:r w:rsidR="00AD0560">
          <w:t xml:space="preserve"> </w:t>
        </w:r>
      </w:ins>
      <w:ins w:id="1162" w:author="ANDRE sILVA" w:date="2018-11-24T14:05:00Z">
        <w:r w:rsidR="002946C5">
          <w:t>;</w:t>
        </w:r>
      </w:ins>
    </w:p>
    <w:p w:rsidR="00CB436B" w:rsidRDefault="00CB436B" w:rsidP="004C2875">
      <w:pPr>
        <w:pStyle w:val="PargrafodaLista"/>
        <w:numPr>
          <w:ilvl w:val="0"/>
          <w:numId w:val="11"/>
        </w:numPr>
        <w:jc w:val="both"/>
        <w:rPr>
          <w:ins w:id="1163" w:author="ANDRE sILVA" w:date="2018-11-24T14:06:00Z"/>
        </w:rPr>
        <w:pPrChange w:id="1164" w:author="ANDRE sILVA" w:date="2018-11-24T14:01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  <w:ins w:id="1165" w:author="ANDRE sILVA" w:date="2018-11-24T14:03:00Z">
        <w:r>
          <w:t xml:space="preserve">Senão </w:t>
        </w:r>
      </w:ins>
      <w:ins w:id="1166" w:author="ANDRE sILVA" w:date="2018-11-24T14:05:00Z">
        <w:r w:rsidR="002946C5">
          <w:t xml:space="preserve">calcule </w:t>
        </w:r>
        <m:oMath>
          <m:r>
            <w:rPr>
              <w:rFonts w:ascii="Cambria Math" w:hAnsi="Cambria Math"/>
            </w:rPr>
            <m:t>γ</m:t>
          </m:r>
        </m:oMath>
      </w:ins>
      <w:ins w:id="1167" w:author="ANDRE sILVA" w:date="2018-11-24T14:06:00Z">
        <w:r w:rsidR="00E84E51">
          <w:t>;</w:t>
        </w:r>
      </w:ins>
    </w:p>
    <w:p w:rsidR="00E84E51" w:rsidRDefault="00E84E51" w:rsidP="004C2875">
      <w:pPr>
        <w:pStyle w:val="PargrafodaLista"/>
        <w:numPr>
          <w:ilvl w:val="0"/>
          <w:numId w:val="11"/>
        </w:numPr>
        <w:jc w:val="both"/>
        <w:rPr>
          <w:ins w:id="1168" w:author="ANDRE sILVA" w:date="2018-11-24T14:08:00Z"/>
        </w:rPr>
        <w:pPrChange w:id="1169" w:author="ANDRE sILVA" w:date="2018-11-24T14:01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  <w:ins w:id="1170" w:author="ANDRE sILVA" w:date="2018-11-24T14:06:00Z">
        <w:r>
          <w:t xml:space="preserve">Se </w:t>
        </w:r>
        <m:oMath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 xml:space="preserve">&lt;0 </m:t>
          </m:r>
        </m:oMath>
        <w:r>
          <w:t xml:space="preserve">ou </w:t>
        </w:r>
        <m:oMath>
          <m:r>
            <w:rPr>
              <w:rFonts w:ascii="Cambria Math" w:hAnsi="Cambria Math"/>
            </w:rPr>
            <m:t>γ</m:t>
          </m:r>
        </m:oMath>
        <w:r>
          <w:t xml:space="preserve"> &gt; 1 </w:t>
        </w:r>
      </w:ins>
      <w:ins w:id="1171" w:author="ANDRE sILVA" w:date="2018-11-24T14:09:00Z">
        <w:r w:rsidR="00B71575">
          <w:t>,</w:t>
        </w:r>
      </w:ins>
      <w:ins w:id="1172" w:author="ANDRE sILVA" w:date="2018-11-24T14:06:00Z">
        <w:r>
          <w:t>raio não toca o triângulo;</w:t>
        </w:r>
      </w:ins>
    </w:p>
    <w:p w:rsidR="00AD0560" w:rsidRDefault="00AD0560" w:rsidP="004C2875">
      <w:pPr>
        <w:pStyle w:val="PargrafodaLista"/>
        <w:numPr>
          <w:ilvl w:val="0"/>
          <w:numId w:val="11"/>
        </w:numPr>
        <w:jc w:val="both"/>
        <w:rPr>
          <w:ins w:id="1173" w:author="ANDRE sILVA" w:date="2018-11-24T14:08:00Z"/>
        </w:rPr>
        <w:pPrChange w:id="1174" w:author="ANDRE sILVA" w:date="2018-11-24T14:01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  <w:ins w:id="1175" w:author="ANDRE sILVA" w:date="2018-11-24T14:08:00Z">
        <w:r>
          <w:t xml:space="preserve">Senão calcule </w:t>
        </w:r>
        <m:oMath>
          <m:r>
            <w:rPr>
              <w:rFonts w:ascii="Cambria Math" w:hAnsi="Cambria Math"/>
            </w:rPr>
            <m:t>β</m:t>
          </m:r>
        </m:oMath>
        <w:r>
          <w:t>;</w:t>
        </w:r>
      </w:ins>
    </w:p>
    <w:p w:rsidR="00AD0560" w:rsidRDefault="00AD0560" w:rsidP="00AD0560">
      <w:pPr>
        <w:pStyle w:val="PargrafodaLista"/>
        <w:numPr>
          <w:ilvl w:val="0"/>
          <w:numId w:val="11"/>
        </w:numPr>
        <w:jc w:val="both"/>
        <w:rPr>
          <w:ins w:id="1176" w:author="ANDRE sILVA" w:date="2018-11-24T14:08:00Z"/>
        </w:rPr>
      </w:pPr>
      <w:ins w:id="1177" w:author="ANDRE sILVA" w:date="2018-11-24T14:08:00Z">
        <w:r>
          <w:t xml:space="preserve">Se </w:t>
        </w:r>
        <m:oMath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 xml:space="preserve">&lt;0 </m:t>
          </m:r>
        </m:oMath>
        <w:r>
          <w:t xml:space="preserve">ou </w:t>
        </w:r>
        <m:oMath>
          <m:r>
            <w:rPr>
              <w:rFonts w:ascii="Cambria Math" w:hAnsi="Cambria Math"/>
            </w:rPr>
            <m:t>β</m:t>
          </m:r>
        </m:oMath>
        <w:r>
          <w:t xml:space="preserve"> &gt; 1</w:t>
        </w:r>
      </w:ins>
      <w:ins w:id="1178" w:author="ANDRE sILVA" w:date="2018-11-24T14:09:00Z">
        <w:r w:rsidR="00B71575">
          <w:t xml:space="preserve"> - </w:t>
        </w:r>
        <m:oMath>
          <m:r>
            <w:rPr>
              <w:rFonts w:ascii="Cambria Math" w:hAnsi="Cambria Math"/>
            </w:rPr>
            <m:t>γ</m:t>
          </m:r>
        </m:oMath>
        <w:r w:rsidR="00B71575">
          <w:t xml:space="preserve">, </w:t>
        </w:r>
      </w:ins>
      <w:ins w:id="1179" w:author="ANDRE sILVA" w:date="2018-11-24T14:08:00Z">
        <w:r>
          <w:t xml:space="preserve"> raio não toca o triângulo;</w:t>
        </w:r>
      </w:ins>
    </w:p>
    <w:p w:rsidR="00B71575" w:rsidRDefault="00B71575" w:rsidP="00B71575">
      <w:pPr>
        <w:pStyle w:val="PargrafodaLista"/>
        <w:numPr>
          <w:ilvl w:val="0"/>
          <w:numId w:val="11"/>
        </w:numPr>
        <w:jc w:val="both"/>
        <w:rPr>
          <w:ins w:id="1180" w:author="ANDRE sILVA" w:date="2018-11-24T14:03:00Z"/>
        </w:rPr>
        <w:pPrChange w:id="1181" w:author="ANDRE sILVA" w:date="2018-11-24T14:09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  <w:ins w:id="1182" w:author="ANDRE sILVA" w:date="2018-11-24T14:09:00Z">
        <w:r>
          <w:t>Sen</w:t>
        </w:r>
        <w:r w:rsidR="002A126A">
          <w:t>ão raio toca o tri</w:t>
        </w:r>
      </w:ins>
      <w:ins w:id="1183" w:author="ANDRE sILVA" w:date="2018-11-24T14:10:00Z">
        <w:r w:rsidR="002A126A">
          <w:t>â</w:t>
        </w:r>
      </w:ins>
      <w:ins w:id="1184" w:author="ANDRE sILVA" w:date="2018-11-24T14:09:00Z">
        <w:r>
          <w:t>ngulo;</w:t>
        </w:r>
      </w:ins>
    </w:p>
    <w:p w:rsidR="00CB436B" w:rsidRDefault="00CB436B" w:rsidP="00CB436B">
      <w:pPr>
        <w:jc w:val="both"/>
        <w:rPr>
          <w:ins w:id="1185" w:author="ANDRE sILVA" w:date="2018-11-24T14:03:00Z"/>
        </w:rPr>
        <w:pPrChange w:id="1186" w:author="ANDRE sILVA" w:date="2018-11-24T14:03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</w:p>
    <w:p w:rsidR="00CB436B" w:rsidRDefault="00CB436B" w:rsidP="00CB436B">
      <w:pPr>
        <w:jc w:val="both"/>
        <w:rPr>
          <w:ins w:id="1187" w:author="ANDRE sILVA" w:date="2018-11-24T13:57:00Z"/>
        </w:rPr>
        <w:pPrChange w:id="1188" w:author="ANDRE sILVA" w:date="2018-11-24T14:03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</w:p>
    <w:p w:rsidR="008905FA" w:rsidRDefault="008905FA" w:rsidP="00BD02AA">
      <w:pPr>
        <w:ind w:firstLine="360"/>
        <w:jc w:val="both"/>
        <w:rPr>
          <w:ins w:id="1189" w:author="ANDRE sILVA" w:date="2018-11-24T13:45:00Z"/>
        </w:rPr>
        <w:pPrChange w:id="1190" w:author="ANDRE sILVA" w:date="2018-11-24T12:44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</w:p>
    <w:p w:rsidR="001307FC" w:rsidRDefault="001307FC" w:rsidP="00BD02AA">
      <w:pPr>
        <w:ind w:firstLine="360"/>
        <w:jc w:val="both"/>
        <w:rPr>
          <w:ins w:id="1191" w:author="ANDRE sILVA" w:date="2018-11-24T13:44:00Z"/>
        </w:rPr>
        <w:pPrChange w:id="1192" w:author="ANDRE sILVA" w:date="2018-11-24T12:44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</w:p>
    <w:p w:rsidR="001307FC" w:rsidRDefault="001307FC" w:rsidP="00BD02AA">
      <w:pPr>
        <w:ind w:firstLine="360"/>
        <w:jc w:val="both"/>
        <w:rPr>
          <w:ins w:id="1193" w:author="ANDRE sILVA" w:date="2018-11-24T13:02:00Z"/>
        </w:rPr>
        <w:pPrChange w:id="1194" w:author="ANDRE sILVA" w:date="2018-11-24T12:44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</w:p>
    <w:p w:rsidR="00F613D1" w:rsidRDefault="00F613D1" w:rsidP="00BD02AA">
      <w:pPr>
        <w:ind w:firstLine="360"/>
        <w:jc w:val="both"/>
        <w:rPr>
          <w:ins w:id="1195" w:author="ANDRE sILVA" w:date="2018-11-24T12:51:00Z"/>
        </w:rPr>
        <w:pPrChange w:id="1196" w:author="ANDRE sILVA" w:date="2018-11-24T12:44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</w:p>
    <w:p w:rsidR="00B052ED" w:rsidRDefault="00B052ED" w:rsidP="00BD02AA">
      <w:pPr>
        <w:ind w:firstLine="360"/>
        <w:jc w:val="both"/>
        <w:rPr>
          <w:ins w:id="1197" w:author="ANDRE sILVA" w:date="2018-11-24T12:51:00Z"/>
        </w:rPr>
        <w:pPrChange w:id="1198" w:author="ANDRE sILVA" w:date="2018-11-24T12:44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</w:p>
    <w:p w:rsidR="00017BAE" w:rsidRDefault="00017BAE" w:rsidP="00BD02AA">
      <w:pPr>
        <w:ind w:firstLine="360"/>
        <w:jc w:val="both"/>
        <w:rPr>
          <w:ins w:id="1199" w:author="ANDRE sILVA" w:date="2018-11-24T12:49:00Z"/>
        </w:rPr>
        <w:pPrChange w:id="1200" w:author="ANDRE sILVA" w:date="2018-11-24T12:44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</w:p>
    <w:p w:rsidR="00BD02AA" w:rsidRDefault="009615D3" w:rsidP="00BD02AA">
      <w:pPr>
        <w:ind w:firstLine="360"/>
        <w:jc w:val="both"/>
        <w:rPr>
          <w:ins w:id="1201" w:author="ANDRE sILVA" w:date="2018-11-24T10:44:00Z"/>
        </w:rPr>
        <w:pPrChange w:id="1202" w:author="ANDRE sILVA" w:date="2018-11-24T12:44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  <w:ins w:id="1203" w:author="ANDRE sILVA" w:date="2018-11-24T12:48:00Z">
        <w:r>
          <w:t xml:space="preserve"> </w:t>
        </w:r>
      </w:ins>
    </w:p>
    <w:p w:rsidR="004860E2" w:rsidRPr="004860E2" w:rsidRDefault="009615D3" w:rsidP="004860E2">
      <w:pPr>
        <w:ind w:firstLine="360"/>
        <w:rPr>
          <w:ins w:id="1204" w:author="ANDRE sILVA" w:date="2018-11-24T10:03:00Z"/>
          <w:rPrChange w:id="1205" w:author="ANDRE sILVA" w:date="2018-11-24T10:27:00Z">
            <w:rPr>
              <w:ins w:id="1206" w:author="ANDRE sILVA" w:date="2018-11-24T10:03:00Z"/>
              <w:rFonts w:ascii="Times New Roman" w:hAnsi="Times New Roman"/>
            </w:rPr>
          </w:rPrChange>
        </w:rPr>
        <w:pPrChange w:id="1207" w:author="ANDRE sILVA" w:date="2018-11-24T10:27:00Z">
          <w:pPr>
            <w:pStyle w:val="Ttulo1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  <w:ins w:id="1208" w:author="ANDRE sILVA" w:date="2018-11-24T12:48:00Z">
        <w:r>
          <w:t xml:space="preserve"> </w:t>
        </w:r>
      </w:ins>
    </w:p>
    <w:p w:rsidR="00E07E88" w:rsidRDefault="00E07E88" w:rsidP="00E41967">
      <w:pPr>
        <w:pStyle w:val="PargrafodaLista"/>
        <w:ind w:left="0" w:firstLine="708"/>
        <w:jc w:val="both"/>
        <w:rPr>
          <w:ins w:id="1209" w:author="ANDRE sILVA" w:date="2018-11-24T10:03:00Z"/>
        </w:rPr>
      </w:pPr>
    </w:p>
    <w:p w:rsidR="00E07E88" w:rsidRDefault="00E07E88" w:rsidP="00695407">
      <w:pPr>
        <w:pStyle w:val="PargrafodaLista"/>
        <w:ind w:left="0" w:firstLine="708"/>
        <w:jc w:val="both"/>
        <w:rPr>
          <w:ins w:id="1210" w:author="ANDRE sILVA" w:date="2018-11-24T10:03:00Z"/>
        </w:rPr>
        <w:pPrChange w:id="1211" w:author="ANDRE sILVA" w:date="2018-11-24T09:55:00Z">
          <w:pPr>
            <w:pStyle w:val="PargrafodaLista"/>
            <w:ind w:left="0" w:firstLine="708"/>
            <w:jc w:val="both"/>
          </w:pPr>
        </w:pPrChange>
      </w:pPr>
    </w:p>
    <w:p w:rsidR="00E07E88" w:rsidRDefault="00E07E88" w:rsidP="00695407">
      <w:pPr>
        <w:pStyle w:val="PargrafodaLista"/>
        <w:ind w:left="0" w:firstLine="708"/>
        <w:jc w:val="both"/>
        <w:rPr>
          <w:ins w:id="1212" w:author="ANDRE sILVA" w:date="2018-11-24T09:50:00Z"/>
        </w:rPr>
        <w:pPrChange w:id="1213" w:author="ANDRE sILVA" w:date="2018-11-24T09:55:00Z">
          <w:pPr>
            <w:pStyle w:val="PargrafodaLista"/>
            <w:ind w:left="0" w:firstLine="708"/>
            <w:jc w:val="both"/>
          </w:pPr>
        </w:pPrChange>
      </w:pPr>
    </w:p>
    <w:p w:rsidR="00987013" w:rsidRDefault="00987013" w:rsidP="00695407">
      <w:pPr>
        <w:widowControl/>
        <w:suppressAutoHyphens w:val="0"/>
        <w:autoSpaceDN/>
        <w:spacing w:after="160" w:line="259" w:lineRule="auto"/>
        <w:textAlignment w:val="auto"/>
        <w:rPr>
          <w:ins w:id="1214" w:author="ANDRE sILVA" w:date="2018-11-24T05:36:00Z"/>
          <w:rFonts w:ascii="Times New Roman" w:hAnsi="Times New Roman" w:cs="Arial"/>
          <w:b/>
        </w:rPr>
        <w:pPrChange w:id="1215" w:author="ANDRE sILVA" w:date="2018-11-24T09:55:00Z">
          <w:pPr>
            <w:widowControl/>
            <w:suppressAutoHyphens w:val="0"/>
            <w:autoSpaceDN/>
            <w:spacing w:after="160" w:line="259" w:lineRule="auto"/>
            <w:textAlignment w:val="auto"/>
          </w:pPr>
        </w:pPrChange>
      </w:pPr>
      <w:ins w:id="1216" w:author="ANDRE sILVA" w:date="2018-11-24T05:36:00Z">
        <w:r>
          <w:rPr>
            <w:rFonts w:ascii="Times New Roman" w:hAnsi="Times New Roman" w:cs="Arial"/>
            <w:b/>
          </w:rPr>
          <w:br w:type="page"/>
        </w:r>
      </w:ins>
    </w:p>
    <w:p w:rsidR="00364EA9" w:rsidRPr="00B23A62" w:rsidRDefault="00364EA9" w:rsidP="008722DF">
      <w:pPr>
        <w:ind w:firstLine="360"/>
        <w:jc w:val="both"/>
        <w:rPr>
          <w:rFonts w:ascii="Times New Roman" w:hAnsi="Times New Roman" w:cs="Arial"/>
          <w:b/>
        </w:rPr>
      </w:pPr>
      <w:r w:rsidRPr="00B23A62">
        <w:rPr>
          <w:rFonts w:ascii="Times New Roman" w:hAnsi="Times New Roman" w:cs="Arial"/>
          <w:b/>
        </w:rPr>
        <w:lastRenderedPageBreak/>
        <w:t>3 CONCLUSÕES E RECOMENDAÇÕES</w:t>
      </w:r>
    </w:p>
    <w:p w:rsidR="00364EA9" w:rsidRPr="00B23A62" w:rsidRDefault="00364EA9" w:rsidP="00364EA9">
      <w:pPr>
        <w:pStyle w:val="Standard"/>
        <w:spacing w:after="0" w:line="360" w:lineRule="auto"/>
        <w:ind w:left="426" w:hanging="426"/>
        <w:rPr>
          <w:rFonts w:ascii="Times New Roman" w:hAnsi="Times New Roman" w:cs="Arial"/>
          <w:b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ind w:left="426" w:hanging="426"/>
        <w:rPr>
          <w:rFonts w:ascii="Times New Roman" w:hAnsi="Times New Roman" w:cs="Arial"/>
          <w:b/>
          <w:sz w:val="24"/>
          <w:szCs w:val="24"/>
        </w:rPr>
      </w:pPr>
    </w:p>
    <w:p w:rsidR="00364EA9" w:rsidRPr="00B23A62" w:rsidRDefault="00364EA9" w:rsidP="00987013">
      <w:pPr>
        <w:pStyle w:val="Standard"/>
        <w:spacing w:after="0" w:line="360" w:lineRule="auto"/>
        <w:ind w:firstLine="360"/>
        <w:jc w:val="both"/>
        <w:rPr>
          <w:rFonts w:ascii="Times New Roman" w:hAnsi="Times New Roman" w:cs="Arial"/>
          <w:sz w:val="24"/>
          <w:szCs w:val="24"/>
        </w:rPr>
        <w:pPrChange w:id="1217" w:author="ANDRE sILVA" w:date="2018-11-24T05:36:00Z">
          <w:pPr>
            <w:pStyle w:val="Standard"/>
            <w:spacing w:after="0" w:line="360" w:lineRule="auto"/>
            <w:ind w:firstLine="851"/>
            <w:jc w:val="both"/>
          </w:pPr>
        </w:pPrChange>
      </w:pPr>
      <w:r w:rsidRPr="00B23A62">
        <w:rPr>
          <w:rFonts w:ascii="Times New Roman" w:hAnsi="Times New Roman" w:cs="Arial"/>
          <w:sz w:val="24"/>
          <w:szCs w:val="24"/>
        </w:rPr>
        <w:t>Nesta seção são descritas claramente as conclusões retiradas das discussões e dos experimentos realizados no decorrer da pesquisa, e finalizada a parte textual do trabalho. Recomendações são declarações concisas de ações, julgadas necessárias a partir das conclusões obtidas, a serem usadas no futuro.</w:t>
      </w:r>
    </w:p>
    <w:p w:rsidR="00364EA9" w:rsidRPr="00B23A62" w:rsidRDefault="00364EA9" w:rsidP="00364EA9">
      <w:pPr>
        <w:pStyle w:val="Standard"/>
        <w:spacing w:after="0" w:line="360" w:lineRule="auto"/>
        <w:jc w:val="both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pageBreakBefore/>
        <w:spacing w:after="0" w:line="360" w:lineRule="auto"/>
        <w:jc w:val="center"/>
        <w:rPr>
          <w:rFonts w:ascii="Times New Roman" w:hAnsi="Times New Roman" w:cs="Arial"/>
          <w:b/>
          <w:sz w:val="24"/>
          <w:szCs w:val="24"/>
        </w:rPr>
      </w:pPr>
      <w:r w:rsidRPr="00B23A62">
        <w:rPr>
          <w:rFonts w:ascii="Times New Roman" w:hAnsi="Times New Roman" w:cs="Arial"/>
          <w:b/>
          <w:sz w:val="24"/>
          <w:szCs w:val="24"/>
        </w:rPr>
        <w:lastRenderedPageBreak/>
        <w:t>APÊNDICE A – Título do apêndice</w:t>
      </w:r>
    </w:p>
    <w:p w:rsidR="00364EA9" w:rsidRPr="00B23A62" w:rsidRDefault="00364EA9" w:rsidP="00364EA9">
      <w:pPr>
        <w:pStyle w:val="Standard"/>
        <w:spacing w:after="0" w:line="36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jc w:val="center"/>
        <w:rPr>
          <w:rFonts w:ascii="Times New Roman" w:hAnsi="Times New Roman" w:cs="Arial"/>
          <w:b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b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b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b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b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b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jc w:val="center"/>
        <w:rPr>
          <w:rFonts w:ascii="Times New Roman" w:hAnsi="Times New Roman" w:cs="Arial"/>
          <w:b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364EA9" w:rsidRPr="00B23A62" w:rsidRDefault="00364EA9" w:rsidP="00364EA9">
      <w:pPr>
        <w:pStyle w:val="Standard"/>
        <w:pageBreakBefore/>
        <w:spacing w:after="0" w:line="360" w:lineRule="auto"/>
        <w:jc w:val="center"/>
        <w:rPr>
          <w:rFonts w:ascii="Times New Roman" w:hAnsi="Times New Roman" w:cs="Arial"/>
          <w:b/>
          <w:sz w:val="24"/>
          <w:szCs w:val="24"/>
        </w:rPr>
      </w:pPr>
      <w:r w:rsidRPr="00B23A62">
        <w:rPr>
          <w:rFonts w:ascii="Times New Roman" w:hAnsi="Times New Roman" w:cs="Arial"/>
          <w:b/>
          <w:sz w:val="24"/>
          <w:szCs w:val="24"/>
        </w:rPr>
        <w:lastRenderedPageBreak/>
        <w:t>ANEXO A – Título do anexo</w:t>
      </w: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b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b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b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b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b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b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b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b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b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b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b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b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b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b/>
          <w:sz w:val="24"/>
          <w:szCs w:val="24"/>
        </w:rPr>
      </w:pPr>
    </w:p>
    <w:p w:rsidR="00364EA9" w:rsidRPr="00B23A62" w:rsidRDefault="00364EA9" w:rsidP="00364EA9">
      <w:pPr>
        <w:pStyle w:val="Standard"/>
        <w:pageBreakBefore/>
        <w:spacing w:after="0" w:line="360" w:lineRule="auto"/>
        <w:jc w:val="center"/>
        <w:rPr>
          <w:rFonts w:ascii="Times New Roman" w:hAnsi="Times New Roman" w:cs="Arial"/>
          <w:b/>
          <w:sz w:val="24"/>
          <w:szCs w:val="24"/>
        </w:rPr>
      </w:pPr>
      <w:r w:rsidRPr="00B23A62">
        <w:rPr>
          <w:rFonts w:ascii="Times New Roman" w:hAnsi="Times New Roman" w:cs="Arial"/>
          <w:b/>
          <w:sz w:val="24"/>
          <w:szCs w:val="24"/>
        </w:rPr>
        <w:lastRenderedPageBreak/>
        <w:t>REFERÊNCIAS</w:t>
      </w: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b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360" w:lineRule="auto"/>
        <w:rPr>
          <w:rFonts w:ascii="Times New Roman" w:hAnsi="Times New Roman" w:cs="Arial"/>
          <w:b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240" w:lineRule="auto"/>
        <w:rPr>
          <w:rFonts w:ascii="Times New Roman" w:hAnsi="Times New Roman"/>
        </w:rPr>
      </w:pPr>
      <w:r w:rsidRPr="00B23A62">
        <w:rPr>
          <w:rFonts w:ascii="Times New Roman" w:hAnsi="Times New Roman" w:cs="Arial"/>
          <w:sz w:val="24"/>
          <w:szCs w:val="24"/>
        </w:rPr>
        <w:t xml:space="preserve">ASSOCIAÇÃO BRASILEIRA DE NORMAS TÉCNICAS – ABNT. </w:t>
      </w:r>
      <w:r w:rsidRPr="00B23A62">
        <w:rPr>
          <w:rFonts w:ascii="Times New Roman" w:hAnsi="Times New Roman" w:cs="Arial"/>
          <w:b/>
          <w:sz w:val="24"/>
          <w:szCs w:val="24"/>
        </w:rPr>
        <w:t>NBR 10719</w:t>
      </w:r>
      <w:r w:rsidRPr="00B23A62">
        <w:rPr>
          <w:rFonts w:ascii="Times New Roman" w:hAnsi="Times New Roman" w:cs="Arial"/>
          <w:sz w:val="24"/>
          <w:szCs w:val="24"/>
        </w:rPr>
        <w:t>: apresentação de relatórios técnico-científicos. Rio de Janeiro, 1989. 9 p.</w:t>
      </w:r>
    </w:p>
    <w:p w:rsidR="00364EA9" w:rsidRPr="00B23A62" w:rsidRDefault="00364EA9" w:rsidP="00364EA9">
      <w:pPr>
        <w:pStyle w:val="Standard"/>
        <w:spacing w:after="0" w:line="240" w:lineRule="auto"/>
        <w:rPr>
          <w:rFonts w:ascii="Times New Roman" w:hAnsi="Times New Roman" w:cs="Arial"/>
          <w:sz w:val="24"/>
          <w:szCs w:val="24"/>
        </w:rPr>
      </w:pPr>
    </w:p>
    <w:p w:rsidR="00364EA9" w:rsidRPr="00B23A62" w:rsidRDefault="00364EA9" w:rsidP="00364EA9">
      <w:pPr>
        <w:pStyle w:val="Standard"/>
        <w:spacing w:after="0" w:line="240" w:lineRule="auto"/>
        <w:rPr>
          <w:rFonts w:ascii="Times New Roman" w:hAnsi="Times New Roman" w:cs="Arial"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240" w:lineRule="auto"/>
        <w:rPr>
          <w:rFonts w:ascii="Times New Roman" w:hAnsi="Times New Roman" w:cs="Arial"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240" w:lineRule="auto"/>
        <w:rPr>
          <w:rFonts w:ascii="Times New Roman" w:hAnsi="Times New Roman" w:cs="Arial"/>
          <w:sz w:val="24"/>
          <w:szCs w:val="24"/>
          <w:lang w:eastAsia="pt-BR"/>
        </w:rPr>
      </w:pPr>
    </w:p>
    <w:p w:rsidR="00364EA9" w:rsidRPr="00B23A62" w:rsidRDefault="00364EA9" w:rsidP="00364EA9">
      <w:pPr>
        <w:pStyle w:val="Standard"/>
        <w:spacing w:after="0" w:line="240" w:lineRule="auto"/>
        <w:rPr>
          <w:rFonts w:ascii="Times New Roman" w:hAnsi="Times New Roman" w:cs="Arial"/>
          <w:sz w:val="24"/>
          <w:szCs w:val="24"/>
          <w:lang w:eastAsia="pt-BR"/>
        </w:rPr>
      </w:pPr>
    </w:p>
    <w:sectPr w:rsidR="00364EA9" w:rsidRPr="00B23A62" w:rsidSect="00DA3A32">
      <w:headerReference w:type="default" r:id="rId17"/>
      <w:headerReference w:type="first" r:id="rId18"/>
      <w:pgSz w:w="11906" w:h="16838"/>
      <w:pgMar w:top="1701" w:right="1134" w:bottom="1134" w:left="1701" w:header="709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194" w:rsidRDefault="002B0194">
      <w:pPr>
        <w:rPr>
          <w:rFonts w:hint="eastAsia"/>
        </w:rPr>
      </w:pPr>
      <w:r>
        <w:separator/>
      </w:r>
    </w:p>
  </w:endnote>
  <w:endnote w:type="continuationSeparator" w:id="0">
    <w:p w:rsidR="002B0194" w:rsidRDefault="002B019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194" w:rsidRDefault="002B0194">
      <w:pPr>
        <w:rPr>
          <w:rFonts w:hint="eastAsia"/>
        </w:rPr>
      </w:pPr>
      <w:r>
        <w:separator/>
      </w:r>
    </w:p>
  </w:footnote>
  <w:footnote w:type="continuationSeparator" w:id="0">
    <w:p w:rsidR="002B0194" w:rsidRDefault="002B019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8F8" w:rsidRDefault="006B78F8">
    <w:pPr>
      <w:pStyle w:val="Cabealho"/>
      <w:jc w:val="right"/>
    </w:pPr>
    <w:r>
      <w:fldChar w:fldCharType="begin"/>
    </w:r>
    <w:r>
      <w:instrText xml:space="preserve"> PAGE </w:instrText>
    </w:r>
    <w:r>
      <w:fldChar w:fldCharType="separate"/>
    </w:r>
    <w:r w:rsidR="002A126A">
      <w:rPr>
        <w:noProof/>
      </w:rPr>
      <w:t>18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8F8" w:rsidRDefault="006B78F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831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8249C2"/>
    <w:multiLevelType w:val="multilevel"/>
    <w:tmpl w:val="F5961B8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F566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6103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5C4465"/>
    <w:multiLevelType w:val="hybridMultilevel"/>
    <w:tmpl w:val="38BE22D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122F8E"/>
    <w:multiLevelType w:val="multilevel"/>
    <w:tmpl w:val="F5961B8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C5A45A6"/>
    <w:multiLevelType w:val="multilevel"/>
    <w:tmpl w:val="7C44D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D333CC1"/>
    <w:multiLevelType w:val="hybridMultilevel"/>
    <w:tmpl w:val="9F9A436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6467012B"/>
    <w:multiLevelType w:val="multilevel"/>
    <w:tmpl w:val="C19E42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C358F7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713420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2"/>
  </w:num>
  <w:num w:numId="5">
    <w:abstractNumId w:val="9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 sILVA">
    <w15:presenceInfo w15:providerId="Windows Live" w15:userId="77ac04c668538e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trackRevisions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A9"/>
    <w:rsid w:val="0000339C"/>
    <w:rsid w:val="00013253"/>
    <w:rsid w:val="00017BAE"/>
    <w:rsid w:val="00020711"/>
    <w:rsid w:val="00021C30"/>
    <w:rsid w:val="000230B6"/>
    <w:rsid w:val="00024C7B"/>
    <w:rsid w:val="0002681B"/>
    <w:rsid w:val="00041001"/>
    <w:rsid w:val="00043B40"/>
    <w:rsid w:val="00044416"/>
    <w:rsid w:val="0005184B"/>
    <w:rsid w:val="00055027"/>
    <w:rsid w:val="00063483"/>
    <w:rsid w:val="00067BA5"/>
    <w:rsid w:val="00071375"/>
    <w:rsid w:val="000760AE"/>
    <w:rsid w:val="00077BA6"/>
    <w:rsid w:val="00087BDF"/>
    <w:rsid w:val="00093EBD"/>
    <w:rsid w:val="000A315A"/>
    <w:rsid w:val="000B2B09"/>
    <w:rsid w:val="000B7B27"/>
    <w:rsid w:val="000C280B"/>
    <w:rsid w:val="000C34B6"/>
    <w:rsid w:val="000C5950"/>
    <w:rsid w:val="000D5AE7"/>
    <w:rsid w:val="000D6706"/>
    <w:rsid w:val="000E0B0F"/>
    <w:rsid w:val="000E5769"/>
    <w:rsid w:val="000F2325"/>
    <w:rsid w:val="000F635E"/>
    <w:rsid w:val="000F7FD5"/>
    <w:rsid w:val="00100AEB"/>
    <w:rsid w:val="00103618"/>
    <w:rsid w:val="00103C96"/>
    <w:rsid w:val="00105D32"/>
    <w:rsid w:val="0011088F"/>
    <w:rsid w:val="0011173B"/>
    <w:rsid w:val="00111987"/>
    <w:rsid w:val="001136C5"/>
    <w:rsid w:val="0012013E"/>
    <w:rsid w:val="001227EC"/>
    <w:rsid w:val="00122903"/>
    <w:rsid w:val="001307FC"/>
    <w:rsid w:val="001311B7"/>
    <w:rsid w:val="00132D89"/>
    <w:rsid w:val="001330E0"/>
    <w:rsid w:val="00133F8D"/>
    <w:rsid w:val="0013497C"/>
    <w:rsid w:val="001431CD"/>
    <w:rsid w:val="00146881"/>
    <w:rsid w:val="0015236F"/>
    <w:rsid w:val="001540A2"/>
    <w:rsid w:val="001568CF"/>
    <w:rsid w:val="001702AE"/>
    <w:rsid w:val="001775B2"/>
    <w:rsid w:val="0018196D"/>
    <w:rsid w:val="00182652"/>
    <w:rsid w:val="0018650D"/>
    <w:rsid w:val="001A09C0"/>
    <w:rsid w:val="001A19E5"/>
    <w:rsid w:val="001B07F8"/>
    <w:rsid w:val="001B0B19"/>
    <w:rsid w:val="001B2396"/>
    <w:rsid w:val="001B4729"/>
    <w:rsid w:val="001B7DB9"/>
    <w:rsid w:val="001D33D1"/>
    <w:rsid w:val="0021355F"/>
    <w:rsid w:val="00214037"/>
    <w:rsid w:val="002176EA"/>
    <w:rsid w:val="0022235E"/>
    <w:rsid w:val="00223DDC"/>
    <w:rsid w:val="00246801"/>
    <w:rsid w:val="00250D9B"/>
    <w:rsid w:val="0026730A"/>
    <w:rsid w:val="00271663"/>
    <w:rsid w:val="00282EE9"/>
    <w:rsid w:val="00291945"/>
    <w:rsid w:val="00292005"/>
    <w:rsid w:val="00292ABF"/>
    <w:rsid w:val="002946C5"/>
    <w:rsid w:val="0029569A"/>
    <w:rsid w:val="002A126A"/>
    <w:rsid w:val="002A3953"/>
    <w:rsid w:val="002A7950"/>
    <w:rsid w:val="002A79F4"/>
    <w:rsid w:val="002B0194"/>
    <w:rsid w:val="002B5D79"/>
    <w:rsid w:val="002B65A8"/>
    <w:rsid w:val="002B7195"/>
    <w:rsid w:val="002C08F5"/>
    <w:rsid w:val="002C0CD3"/>
    <w:rsid w:val="002C0DFB"/>
    <w:rsid w:val="002C68AF"/>
    <w:rsid w:val="002C7C7D"/>
    <w:rsid w:val="002D1256"/>
    <w:rsid w:val="002D46AF"/>
    <w:rsid w:val="002D6AB3"/>
    <w:rsid w:val="002E55A1"/>
    <w:rsid w:val="002F2952"/>
    <w:rsid w:val="002F5BED"/>
    <w:rsid w:val="003021DC"/>
    <w:rsid w:val="0030239F"/>
    <w:rsid w:val="0031486A"/>
    <w:rsid w:val="00317D0E"/>
    <w:rsid w:val="00325893"/>
    <w:rsid w:val="00325DD0"/>
    <w:rsid w:val="00332232"/>
    <w:rsid w:val="0033431C"/>
    <w:rsid w:val="00336AFC"/>
    <w:rsid w:val="003378CE"/>
    <w:rsid w:val="00341648"/>
    <w:rsid w:val="0034556D"/>
    <w:rsid w:val="00351845"/>
    <w:rsid w:val="00364EA9"/>
    <w:rsid w:val="00365CEC"/>
    <w:rsid w:val="00365D9D"/>
    <w:rsid w:val="00380626"/>
    <w:rsid w:val="00381935"/>
    <w:rsid w:val="00395E77"/>
    <w:rsid w:val="003A019F"/>
    <w:rsid w:val="003A7552"/>
    <w:rsid w:val="003B1B16"/>
    <w:rsid w:val="003B511B"/>
    <w:rsid w:val="003B72E3"/>
    <w:rsid w:val="003C16C5"/>
    <w:rsid w:val="003C666A"/>
    <w:rsid w:val="003D4AE2"/>
    <w:rsid w:val="003D79D1"/>
    <w:rsid w:val="003E5D4D"/>
    <w:rsid w:val="003E7D18"/>
    <w:rsid w:val="003F4D2D"/>
    <w:rsid w:val="003F7650"/>
    <w:rsid w:val="004014E6"/>
    <w:rsid w:val="00406009"/>
    <w:rsid w:val="00411254"/>
    <w:rsid w:val="00415F41"/>
    <w:rsid w:val="00434FD2"/>
    <w:rsid w:val="004425AA"/>
    <w:rsid w:val="00442756"/>
    <w:rsid w:val="0044482A"/>
    <w:rsid w:val="00455400"/>
    <w:rsid w:val="00460762"/>
    <w:rsid w:val="004860E2"/>
    <w:rsid w:val="00492BED"/>
    <w:rsid w:val="00494095"/>
    <w:rsid w:val="004951AE"/>
    <w:rsid w:val="004A20C0"/>
    <w:rsid w:val="004A4AB5"/>
    <w:rsid w:val="004B5D42"/>
    <w:rsid w:val="004D25B3"/>
    <w:rsid w:val="004D3B46"/>
    <w:rsid w:val="004D4DEF"/>
    <w:rsid w:val="004D5922"/>
    <w:rsid w:val="004D5F6F"/>
    <w:rsid w:val="004D742E"/>
    <w:rsid w:val="004E556A"/>
    <w:rsid w:val="004F61F8"/>
    <w:rsid w:val="005118E8"/>
    <w:rsid w:val="005130E3"/>
    <w:rsid w:val="00514758"/>
    <w:rsid w:val="005160C3"/>
    <w:rsid w:val="0052035F"/>
    <w:rsid w:val="0052383A"/>
    <w:rsid w:val="00530C60"/>
    <w:rsid w:val="00532A25"/>
    <w:rsid w:val="00534693"/>
    <w:rsid w:val="00535240"/>
    <w:rsid w:val="0054610C"/>
    <w:rsid w:val="00551DAB"/>
    <w:rsid w:val="005521D4"/>
    <w:rsid w:val="005547EA"/>
    <w:rsid w:val="00557B9A"/>
    <w:rsid w:val="00557C9D"/>
    <w:rsid w:val="005624E2"/>
    <w:rsid w:val="00562BB0"/>
    <w:rsid w:val="00565A68"/>
    <w:rsid w:val="00565DA8"/>
    <w:rsid w:val="005734E8"/>
    <w:rsid w:val="005746DF"/>
    <w:rsid w:val="005841F4"/>
    <w:rsid w:val="00586BAF"/>
    <w:rsid w:val="005947AD"/>
    <w:rsid w:val="005A456D"/>
    <w:rsid w:val="005B1442"/>
    <w:rsid w:val="005C60D5"/>
    <w:rsid w:val="005C6588"/>
    <w:rsid w:val="005D1BE3"/>
    <w:rsid w:val="005F0A71"/>
    <w:rsid w:val="005F43CF"/>
    <w:rsid w:val="00607629"/>
    <w:rsid w:val="00612180"/>
    <w:rsid w:val="006134CC"/>
    <w:rsid w:val="0063171B"/>
    <w:rsid w:val="00646642"/>
    <w:rsid w:val="006515C2"/>
    <w:rsid w:val="0065787B"/>
    <w:rsid w:val="00662550"/>
    <w:rsid w:val="00676FC6"/>
    <w:rsid w:val="00677EFB"/>
    <w:rsid w:val="00687CCC"/>
    <w:rsid w:val="00695407"/>
    <w:rsid w:val="00696BF4"/>
    <w:rsid w:val="006A6D5F"/>
    <w:rsid w:val="006B1500"/>
    <w:rsid w:val="006B1989"/>
    <w:rsid w:val="006B78F8"/>
    <w:rsid w:val="006C0A88"/>
    <w:rsid w:val="006C678E"/>
    <w:rsid w:val="006D3DC8"/>
    <w:rsid w:val="006D6375"/>
    <w:rsid w:val="006F159C"/>
    <w:rsid w:val="006F5F45"/>
    <w:rsid w:val="006F7CEB"/>
    <w:rsid w:val="00711573"/>
    <w:rsid w:val="007126C0"/>
    <w:rsid w:val="00713201"/>
    <w:rsid w:val="007135AB"/>
    <w:rsid w:val="007155CD"/>
    <w:rsid w:val="0071566B"/>
    <w:rsid w:val="007235B3"/>
    <w:rsid w:val="007314CE"/>
    <w:rsid w:val="0073267A"/>
    <w:rsid w:val="00735026"/>
    <w:rsid w:val="00746FD8"/>
    <w:rsid w:val="007522CF"/>
    <w:rsid w:val="00756295"/>
    <w:rsid w:val="007602FA"/>
    <w:rsid w:val="0076359D"/>
    <w:rsid w:val="0076704B"/>
    <w:rsid w:val="00774CD1"/>
    <w:rsid w:val="00785074"/>
    <w:rsid w:val="00793392"/>
    <w:rsid w:val="007A0A9E"/>
    <w:rsid w:val="007A4A13"/>
    <w:rsid w:val="007A7B45"/>
    <w:rsid w:val="007B10F6"/>
    <w:rsid w:val="007B35CA"/>
    <w:rsid w:val="007B4C29"/>
    <w:rsid w:val="007C1A07"/>
    <w:rsid w:val="007C59B1"/>
    <w:rsid w:val="007D10E9"/>
    <w:rsid w:val="007D2B24"/>
    <w:rsid w:val="007D4CED"/>
    <w:rsid w:val="007D4F8E"/>
    <w:rsid w:val="007E0021"/>
    <w:rsid w:val="007E0574"/>
    <w:rsid w:val="007E6537"/>
    <w:rsid w:val="007F3A17"/>
    <w:rsid w:val="007F6CBA"/>
    <w:rsid w:val="00814C3E"/>
    <w:rsid w:val="008159F2"/>
    <w:rsid w:val="00821723"/>
    <w:rsid w:val="00827ACE"/>
    <w:rsid w:val="008304E6"/>
    <w:rsid w:val="00836474"/>
    <w:rsid w:val="00837174"/>
    <w:rsid w:val="008371C5"/>
    <w:rsid w:val="008427F1"/>
    <w:rsid w:val="00842ABF"/>
    <w:rsid w:val="008463A1"/>
    <w:rsid w:val="0085140C"/>
    <w:rsid w:val="00855562"/>
    <w:rsid w:val="00857883"/>
    <w:rsid w:val="00861D75"/>
    <w:rsid w:val="00864ED2"/>
    <w:rsid w:val="00865941"/>
    <w:rsid w:val="00866DD9"/>
    <w:rsid w:val="008722DF"/>
    <w:rsid w:val="00872F7E"/>
    <w:rsid w:val="00875D05"/>
    <w:rsid w:val="0088021A"/>
    <w:rsid w:val="00882B6B"/>
    <w:rsid w:val="00882D4D"/>
    <w:rsid w:val="008856CC"/>
    <w:rsid w:val="0088622C"/>
    <w:rsid w:val="00887E03"/>
    <w:rsid w:val="008905FA"/>
    <w:rsid w:val="0089224F"/>
    <w:rsid w:val="00895E80"/>
    <w:rsid w:val="008A2DF8"/>
    <w:rsid w:val="008A3538"/>
    <w:rsid w:val="008A5DD2"/>
    <w:rsid w:val="008A7383"/>
    <w:rsid w:val="008C07D9"/>
    <w:rsid w:val="008C226F"/>
    <w:rsid w:val="008D114A"/>
    <w:rsid w:val="008E6EFD"/>
    <w:rsid w:val="008E7C70"/>
    <w:rsid w:val="008F281C"/>
    <w:rsid w:val="008F3F36"/>
    <w:rsid w:val="008F6ACF"/>
    <w:rsid w:val="00912287"/>
    <w:rsid w:val="00914906"/>
    <w:rsid w:val="00914D33"/>
    <w:rsid w:val="00922520"/>
    <w:rsid w:val="00923B1F"/>
    <w:rsid w:val="00925BD8"/>
    <w:rsid w:val="009266DF"/>
    <w:rsid w:val="00930237"/>
    <w:rsid w:val="00937EA5"/>
    <w:rsid w:val="00940620"/>
    <w:rsid w:val="0094251F"/>
    <w:rsid w:val="009541AC"/>
    <w:rsid w:val="00957C5C"/>
    <w:rsid w:val="009615D3"/>
    <w:rsid w:val="0097383C"/>
    <w:rsid w:val="00974183"/>
    <w:rsid w:val="00975040"/>
    <w:rsid w:val="00982EFD"/>
    <w:rsid w:val="009864E8"/>
    <w:rsid w:val="0098688F"/>
    <w:rsid w:val="00987013"/>
    <w:rsid w:val="0099046B"/>
    <w:rsid w:val="009C1C6D"/>
    <w:rsid w:val="009D27B3"/>
    <w:rsid w:val="009D5578"/>
    <w:rsid w:val="009F1A28"/>
    <w:rsid w:val="009F7505"/>
    <w:rsid w:val="00A03BE4"/>
    <w:rsid w:val="00A04899"/>
    <w:rsid w:val="00A12B9C"/>
    <w:rsid w:val="00A24C12"/>
    <w:rsid w:val="00A270AB"/>
    <w:rsid w:val="00A57671"/>
    <w:rsid w:val="00A76627"/>
    <w:rsid w:val="00A80B11"/>
    <w:rsid w:val="00A85284"/>
    <w:rsid w:val="00A92197"/>
    <w:rsid w:val="00A92484"/>
    <w:rsid w:val="00AA725A"/>
    <w:rsid w:val="00AC5252"/>
    <w:rsid w:val="00AD0560"/>
    <w:rsid w:val="00AD4C74"/>
    <w:rsid w:val="00AE337A"/>
    <w:rsid w:val="00AF1C84"/>
    <w:rsid w:val="00AF576C"/>
    <w:rsid w:val="00B00AC0"/>
    <w:rsid w:val="00B052ED"/>
    <w:rsid w:val="00B072FD"/>
    <w:rsid w:val="00B15381"/>
    <w:rsid w:val="00B23A62"/>
    <w:rsid w:val="00B2590F"/>
    <w:rsid w:val="00B30845"/>
    <w:rsid w:val="00B317E4"/>
    <w:rsid w:val="00B31913"/>
    <w:rsid w:val="00B32691"/>
    <w:rsid w:val="00B36974"/>
    <w:rsid w:val="00B44750"/>
    <w:rsid w:val="00B47640"/>
    <w:rsid w:val="00B50F8D"/>
    <w:rsid w:val="00B562EB"/>
    <w:rsid w:val="00B61999"/>
    <w:rsid w:val="00B643B4"/>
    <w:rsid w:val="00B676BB"/>
    <w:rsid w:val="00B67726"/>
    <w:rsid w:val="00B705D5"/>
    <w:rsid w:val="00B71575"/>
    <w:rsid w:val="00B738F3"/>
    <w:rsid w:val="00B815E8"/>
    <w:rsid w:val="00B94405"/>
    <w:rsid w:val="00BA55CC"/>
    <w:rsid w:val="00BB5855"/>
    <w:rsid w:val="00BC54A4"/>
    <w:rsid w:val="00BD02AA"/>
    <w:rsid w:val="00BD602A"/>
    <w:rsid w:val="00BD7DF0"/>
    <w:rsid w:val="00BF696E"/>
    <w:rsid w:val="00C07D1C"/>
    <w:rsid w:val="00C12067"/>
    <w:rsid w:val="00C16D13"/>
    <w:rsid w:val="00C27F79"/>
    <w:rsid w:val="00C37A7B"/>
    <w:rsid w:val="00C43EB5"/>
    <w:rsid w:val="00C572EC"/>
    <w:rsid w:val="00C61067"/>
    <w:rsid w:val="00C6350B"/>
    <w:rsid w:val="00C6474E"/>
    <w:rsid w:val="00C67A76"/>
    <w:rsid w:val="00C802B2"/>
    <w:rsid w:val="00C87916"/>
    <w:rsid w:val="00C94723"/>
    <w:rsid w:val="00C97575"/>
    <w:rsid w:val="00CA16E2"/>
    <w:rsid w:val="00CA41D7"/>
    <w:rsid w:val="00CB436B"/>
    <w:rsid w:val="00CD252D"/>
    <w:rsid w:val="00CE1D40"/>
    <w:rsid w:val="00CF7768"/>
    <w:rsid w:val="00D054A9"/>
    <w:rsid w:val="00D10BD0"/>
    <w:rsid w:val="00D16E94"/>
    <w:rsid w:val="00D172F3"/>
    <w:rsid w:val="00D31E39"/>
    <w:rsid w:val="00D3467E"/>
    <w:rsid w:val="00D45B52"/>
    <w:rsid w:val="00D46047"/>
    <w:rsid w:val="00D501BB"/>
    <w:rsid w:val="00D51CCC"/>
    <w:rsid w:val="00D5338B"/>
    <w:rsid w:val="00D64678"/>
    <w:rsid w:val="00D717D5"/>
    <w:rsid w:val="00D7524E"/>
    <w:rsid w:val="00D75A01"/>
    <w:rsid w:val="00D90A75"/>
    <w:rsid w:val="00D92D7F"/>
    <w:rsid w:val="00D95F25"/>
    <w:rsid w:val="00D95F57"/>
    <w:rsid w:val="00DA28D9"/>
    <w:rsid w:val="00DA3A32"/>
    <w:rsid w:val="00DA54E7"/>
    <w:rsid w:val="00DC2AB9"/>
    <w:rsid w:val="00DC453F"/>
    <w:rsid w:val="00DD236F"/>
    <w:rsid w:val="00DD3F2C"/>
    <w:rsid w:val="00DF0133"/>
    <w:rsid w:val="00E03699"/>
    <w:rsid w:val="00E07E88"/>
    <w:rsid w:val="00E13794"/>
    <w:rsid w:val="00E15CB1"/>
    <w:rsid w:val="00E15E60"/>
    <w:rsid w:val="00E2313F"/>
    <w:rsid w:val="00E41967"/>
    <w:rsid w:val="00E41F82"/>
    <w:rsid w:val="00E439E6"/>
    <w:rsid w:val="00E4472E"/>
    <w:rsid w:val="00E471E5"/>
    <w:rsid w:val="00E65187"/>
    <w:rsid w:val="00E75DA1"/>
    <w:rsid w:val="00E801FC"/>
    <w:rsid w:val="00E84E51"/>
    <w:rsid w:val="00E858B0"/>
    <w:rsid w:val="00E94713"/>
    <w:rsid w:val="00E94761"/>
    <w:rsid w:val="00EA0417"/>
    <w:rsid w:val="00EA119E"/>
    <w:rsid w:val="00EA3749"/>
    <w:rsid w:val="00EA4940"/>
    <w:rsid w:val="00EB07AD"/>
    <w:rsid w:val="00EB4F23"/>
    <w:rsid w:val="00EB6597"/>
    <w:rsid w:val="00EB78DA"/>
    <w:rsid w:val="00EC02C7"/>
    <w:rsid w:val="00EC192B"/>
    <w:rsid w:val="00EC65E2"/>
    <w:rsid w:val="00EC6AC6"/>
    <w:rsid w:val="00ED3914"/>
    <w:rsid w:val="00ED4073"/>
    <w:rsid w:val="00EE247A"/>
    <w:rsid w:val="00EE56E7"/>
    <w:rsid w:val="00EF0965"/>
    <w:rsid w:val="00EF118C"/>
    <w:rsid w:val="00EF1838"/>
    <w:rsid w:val="00EF423F"/>
    <w:rsid w:val="00F1715C"/>
    <w:rsid w:val="00F1764C"/>
    <w:rsid w:val="00F2188B"/>
    <w:rsid w:val="00F237D4"/>
    <w:rsid w:val="00F27FFD"/>
    <w:rsid w:val="00F34877"/>
    <w:rsid w:val="00F36077"/>
    <w:rsid w:val="00F37300"/>
    <w:rsid w:val="00F40540"/>
    <w:rsid w:val="00F405A1"/>
    <w:rsid w:val="00F430C6"/>
    <w:rsid w:val="00F613D1"/>
    <w:rsid w:val="00F804AF"/>
    <w:rsid w:val="00FA01D6"/>
    <w:rsid w:val="00FA4363"/>
    <w:rsid w:val="00FA5174"/>
    <w:rsid w:val="00FA61BD"/>
    <w:rsid w:val="00FB63BE"/>
    <w:rsid w:val="00FC6CA5"/>
    <w:rsid w:val="00FD0549"/>
    <w:rsid w:val="00FD07F7"/>
    <w:rsid w:val="00FD4ACF"/>
    <w:rsid w:val="00FD6E56"/>
    <w:rsid w:val="00FE62F1"/>
    <w:rsid w:val="00FE7579"/>
    <w:rsid w:val="00FF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DA3B8"/>
  <w15:chartTrackingRefBased/>
  <w15:docId w15:val="{6736B55F-6FB4-4E35-8327-4269997B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EA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292005"/>
    <w:pPr>
      <w:keepNext/>
      <w:keepLines/>
      <w:spacing w:before="240"/>
      <w:outlineLvl w:val="0"/>
    </w:pPr>
    <w:rPr>
      <w:rFonts w:asciiTheme="majorHAnsi" w:eastAsiaTheme="majorEastAsia" w:hAnsiTheme="majorHAnsi"/>
      <w:sz w:val="32"/>
      <w:szCs w:val="29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2005"/>
    <w:pPr>
      <w:keepNext/>
      <w:keepLines/>
      <w:spacing w:before="40"/>
      <w:outlineLvl w:val="1"/>
    </w:pPr>
    <w:rPr>
      <w:rFonts w:ascii="Times New Roman" w:eastAsiaTheme="majorEastAsia" w:hAnsi="Times New Roman"/>
      <w:sz w:val="32"/>
      <w:szCs w:val="23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64EA9"/>
    <w:pPr>
      <w:keepNext/>
      <w:keepLines/>
      <w:spacing w:before="40"/>
      <w:outlineLvl w:val="3"/>
    </w:pPr>
    <w:rPr>
      <w:rFonts w:ascii="Times New Roman" w:eastAsiaTheme="majorEastAsia" w:hAnsi="Times New Roman"/>
      <w:b/>
      <w:iCs/>
      <w:sz w:val="3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364EA9"/>
    <w:rPr>
      <w:rFonts w:ascii="Times New Roman" w:eastAsiaTheme="majorEastAsia" w:hAnsi="Times New Roman" w:cs="Mangal"/>
      <w:b/>
      <w:iCs/>
      <w:kern w:val="3"/>
      <w:sz w:val="32"/>
      <w:szCs w:val="21"/>
      <w:lang w:eastAsia="zh-CN" w:bidi="hi-IN"/>
    </w:rPr>
  </w:style>
  <w:style w:type="paragraph" w:customStyle="1" w:styleId="Standard">
    <w:name w:val="Standard"/>
    <w:rsid w:val="00364EA9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color w:val="00000A"/>
      <w:kern w:val="3"/>
      <w:lang w:eastAsia="zh-CN"/>
    </w:rPr>
  </w:style>
  <w:style w:type="paragraph" w:styleId="Cabealho">
    <w:name w:val="header"/>
    <w:basedOn w:val="Standard"/>
    <w:link w:val="CabealhoChar"/>
    <w:rsid w:val="00364EA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64EA9"/>
    <w:rPr>
      <w:rFonts w:ascii="Calibri" w:eastAsia="Calibri" w:hAnsi="Calibri" w:cs="Times New Roman"/>
      <w:color w:val="00000A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292005"/>
    <w:rPr>
      <w:rFonts w:asciiTheme="majorHAnsi" w:eastAsiaTheme="majorEastAsia" w:hAnsiTheme="majorHAnsi" w:cs="Mangal"/>
      <w:kern w:val="3"/>
      <w:sz w:val="32"/>
      <w:szCs w:val="29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364EA9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E13794"/>
    <w:pPr>
      <w:spacing w:after="100"/>
    </w:pPr>
    <w:rPr>
      <w:szCs w:val="21"/>
    </w:rPr>
  </w:style>
  <w:style w:type="character" w:styleId="Hyperlink">
    <w:name w:val="Hyperlink"/>
    <w:basedOn w:val="Fontepargpadro"/>
    <w:uiPriority w:val="99"/>
    <w:unhideWhenUsed/>
    <w:rsid w:val="00E1379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92005"/>
    <w:rPr>
      <w:rFonts w:ascii="Times New Roman" w:eastAsiaTheme="majorEastAsia" w:hAnsi="Times New Roman" w:cs="Mangal"/>
      <w:kern w:val="3"/>
      <w:sz w:val="32"/>
      <w:szCs w:val="23"/>
      <w:lang w:eastAsia="zh-CN" w:bidi="hi-IN"/>
    </w:rPr>
  </w:style>
  <w:style w:type="paragraph" w:styleId="Sumrio2">
    <w:name w:val="toc 2"/>
    <w:basedOn w:val="Normal"/>
    <w:next w:val="Normal"/>
    <w:autoRedefine/>
    <w:uiPriority w:val="39"/>
    <w:unhideWhenUsed/>
    <w:rsid w:val="000A315A"/>
    <w:pPr>
      <w:spacing w:after="100"/>
      <w:ind w:left="24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492BE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pt-BR" w:bidi="ar-SA"/>
    </w:rPr>
  </w:style>
  <w:style w:type="table" w:styleId="Tabelacomgrade">
    <w:name w:val="Table Grid"/>
    <w:basedOn w:val="Tabelanormal"/>
    <w:uiPriority w:val="39"/>
    <w:rsid w:val="00723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7235B3"/>
    <w:rPr>
      <w:color w:val="808080"/>
    </w:rPr>
  </w:style>
  <w:style w:type="paragraph" w:styleId="PargrafodaLista">
    <w:name w:val="List Paragraph"/>
    <w:basedOn w:val="Normal"/>
    <w:uiPriority w:val="34"/>
    <w:qFormat/>
    <w:rsid w:val="00557B9A"/>
    <w:pPr>
      <w:ind w:left="720"/>
      <w:contextualSpacing/>
    </w:pPr>
    <w:rPr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937EA5"/>
    <w:pPr>
      <w:spacing w:after="200"/>
    </w:pPr>
    <w:rPr>
      <w:i/>
      <w:iCs/>
      <w:color w:val="44546A" w:themeColor="text2"/>
      <w:sz w:val="18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1967"/>
    <w:rPr>
      <w:rFonts w:ascii="Segoe UI" w:hAnsi="Segoe UI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1967"/>
    <w:rPr>
      <w:rFonts w:ascii="Segoe UI" w:eastAsia="SimSun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289"/>
    <w:rsid w:val="0040271D"/>
    <w:rsid w:val="00841289"/>
    <w:rsid w:val="00C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027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Wik182</b:Tag>
    <b:SourceType>InternetSite</b:SourceType>
    <b:Guid>{73A9785C-C6B5-4BEA-9613-C5B7CFC3662C}</b:Guid>
    <b:Title>RayTracing </b:Title>
    <b:InternetSiteTitle>wikipedia.com</b:InternetSiteTitle>
    <b:Year>2018</b:Year>
    <b:Month>11</b:Month>
    <b:Day>21</b:Day>
    <b:URL>https://pt.wikipedia.org/wiki/Ray_tracing</b:URL>
    <b:Author>
      <b:Author>
        <b:NameList>
          <b:Person>
            <b:Last>Inc</b:Last>
            <b:First>Wikipedia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4CBBA7E-9D86-41D4-98FE-9A657934D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3145</TotalTime>
  <Pages>18</Pages>
  <Words>2734</Words>
  <Characters>14768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</dc:creator>
  <cp:keywords/>
  <dc:description/>
  <cp:lastModifiedBy>ANDRE sILVA</cp:lastModifiedBy>
  <cp:revision>41</cp:revision>
  <dcterms:created xsi:type="dcterms:W3CDTF">2018-11-22T00:08:00Z</dcterms:created>
  <dcterms:modified xsi:type="dcterms:W3CDTF">2018-11-24T17:11:00Z</dcterms:modified>
</cp:coreProperties>
</file>